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0287C" w14:textId="77777777" w:rsidR="00B4240B" w:rsidRDefault="00B4240B" w:rsidP="00D825A1">
      <w:pPr>
        <w:pStyle w:val="Title"/>
      </w:pPr>
      <w:r w:rsidRPr="00D825A1">
        <w:t>BIOGRAPHICAL</w:t>
      </w:r>
      <w:r>
        <w:t xml:space="preserve"> SKETCH</w:t>
      </w:r>
    </w:p>
    <w:p w14:paraId="261DE86D" w14:textId="1BB19A3A" w:rsidR="00B4240B" w:rsidRPr="00D51DC4" w:rsidRDefault="00B4240B" w:rsidP="00812185">
      <w:pPr>
        <w:pStyle w:val="FormFieldCaption1"/>
        <w:pBdr>
          <w:between w:val="single" w:sz="4" w:space="1" w:color="auto"/>
        </w:pBdr>
        <w:rPr>
          <w:sz w:val="32"/>
        </w:rPr>
      </w:pPr>
      <w:r w:rsidRPr="00D51DC4">
        <w:rPr>
          <w:sz w:val="22"/>
        </w:rPr>
        <w:t>NAME:</w:t>
      </w:r>
      <w:r>
        <w:rPr>
          <w:sz w:val="22"/>
        </w:rPr>
        <w:t xml:space="preserve"> </w:t>
      </w:r>
      <w:r w:rsidR="00483EBC">
        <w:rPr>
          <w:sz w:val="22"/>
        </w:rPr>
        <w:t>Gabry, Jonah S.</w:t>
      </w:r>
    </w:p>
    <w:p w14:paraId="646A6D18" w14:textId="34A01626" w:rsidR="00B4240B" w:rsidRPr="00D51DC4" w:rsidRDefault="00B4240B" w:rsidP="00225E93">
      <w:pPr>
        <w:pStyle w:val="FormFieldCaption1"/>
        <w:pBdr>
          <w:between w:val="single" w:sz="4" w:space="1" w:color="auto"/>
        </w:pBdr>
        <w:rPr>
          <w:sz w:val="32"/>
        </w:rPr>
      </w:pPr>
      <w:r>
        <w:rPr>
          <w:sz w:val="22"/>
        </w:rPr>
        <w:t xml:space="preserve">eRA COMMONS USER NAME: </w:t>
      </w:r>
      <w:r w:rsidR="00483EBC">
        <w:rPr>
          <w:sz w:val="22"/>
        </w:rPr>
        <w:t>NA</w:t>
      </w:r>
    </w:p>
    <w:p w14:paraId="61E82734" w14:textId="5E68A5F3" w:rsidR="00B4240B" w:rsidRPr="00D51DC4" w:rsidRDefault="00B4240B" w:rsidP="00812185">
      <w:pPr>
        <w:pStyle w:val="FormFieldCaption1"/>
        <w:pBdr>
          <w:between w:val="single" w:sz="4" w:space="1" w:color="auto"/>
        </w:pBdr>
        <w:rPr>
          <w:sz w:val="32"/>
        </w:rPr>
      </w:pPr>
      <w:r w:rsidRPr="00D51DC4">
        <w:rPr>
          <w:sz w:val="22"/>
        </w:rPr>
        <w:t>POSITION TITLE:</w:t>
      </w:r>
      <w:r>
        <w:rPr>
          <w:sz w:val="22"/>
        </w:rPr>
        <w:t xml:space="preserve"> </w:t>
      </w:r>
      <w:r w:rsidR="00C57FF6">
        <w:rPr>
          <w:sz w:val="22"/>
        </w:rPr>
        <w:t>Staff Associate (research in Statistics)</w:t>
      </w:r>
    </w:p>
    <w:p w14:paraId="2234EEE7" w14:textId="77777777" w:rsidR="00B4240B" w:rsidRPr="00D51DC4" w:rsidRDefault="00B4240B" w:rsidP="003E1568">
      <w:pPr>
        <w:pStyle w:val="FormFieldCaption1"/>
        <w:pBdr>
          <w:between w:val="single" w:sz="4" w:space="1" w:color="auto"/>
        </w:pBdr>
        <w:rPr>
          <w:sz w:val="22"/>
        </w:rPr>
      </w:pPr>
      <w:r w:rsidRPr="00D51DC4">
        <w:rPr>
          <w:sz w:val="22"/>
        </w:rPr>
        <w:t xml:space="preserve">EDUCATION/TRAINING </w:t>
      </w:r>
    </w:p>
    <w:tbl>
      <w:tblPr>
        <w:tblStyle w:val="TableGrid"/>
        <w:tblW w:w="10890" w:type="dxa"/>
        <w:tblBorders>
          <w:left w:val="none" w:sz="0" w:space="0" w:color="auto"/>
          <w:bottom w:val="none" w:sz="0" w:space="0" w:color="auto"/>
          <w:right w:val="none" w:sz="0" w:space="0" w:color="auto"/>
          <w:insideH w:val="none" w:sz="0" w:space="0" w:color="auto"/>
        </w:tblBorders>
        <w:tblLayout w:type="fixed"/>
        <w:tblLook w:val="00A0" w:firstRow="1" w:lastRow="0" w:firstColumn="1" w:lastColumn="0" w:noHBand="0" w:noVBand="0"/>
      </w:tblPr>
      <w:tblGrid>
        <w:gridCol w:w="4788"/>
        <w:gridCol w:w="1170"/>
        <w:gridCol w:w="1980"/>
        <w:gridCol w:w="2952"/>
      </w:tblGrid>
      <w:tr w:rsidR="00B4240B" w:rsidRPr="00D51DC4" w14:paraId="23145235" w14:textId="77777777">
        <w:trPr>
          <w:cantSplit/>
          <w:tblHeader/>
        </w:trPr>
        <w:tc>
          <w:tcPr>
            <w:tcW w:w="4788" w:type="dxa"/>
            <w:tcBorders>
              <w:top w:val="single" w:sz="4" w:space="0" w:color="auto"/>
              <w:bottom w:val="single" w:sz="4" w:space="0" w:color="auto"/>
            </w:tcBorders>
            <w:vAlign w:val="center"/>
          </w:tcPr>
          <w:p w14:paraId="63BDD4CE" w14:textId="77777777" w:rsidR="00B4240B" w:rsidRPr="00D51DC4" w:rsidRDefault="00B4240B" w:rsidP="0019428B">
            <w:pPr>
              <w:pStyle w:val="FormFieldCaption"/>
              <w:jc w:val="center"/>
              <w:rPr>
                <w:sz w:val="22"/>
              </w:rPr>
            </w:pPr>
            <w:r w:rsidRPr="00D51DC4">
              <w:rPr>
                <w:sz w:val="22"/>
              </w:rPr>
              <w:t>INSTITUTION AND LOCATION</w:t>
            </w:r>
          </w:p>
        </w:tc>
        <w:tc>
          <w:tcPr>
            <w:tcW w:w="1170" w:type="dxa"/>
            <w:tcBorders>
              <w:top w:val="single" w:sz="4" w:space="0" w:color="auto"/>
              <w:bottom w:val="single" w:sz="4" w:space="0" w:color="auto"/>
            </w:tcBorders>
            <w:vAlign w:val="center"/>
          </w:tcPr>
          <w:p w14:paraId="0499C838" w14:textId="77777777" w:rsidR="00B4240B" w:rsidRPr="00D51DC4" w:rsidRDefault="00B4240B" w:rsidP="0019428B">
            <w:pPr>
              <w:pStyle w:val="FormFieldCaption"/>
              <w:jc w:val="center"/>
              <w:rPr>
                <w:sz w:val="22"/>
              </w:rPr>
            </w:pPr>
            <w:r w:rsidRPr="00D51DC4">
              <w:rPr>
                <w:sz w:val="22"/>
              </w:rPr>
              <w:t>DEGREE</w:t>
            </w:r>
          </w:p>
        </w:tc>
        <w:tc>
          <w:tcPr>
            <w:tcW w:w="1980" w:type="dxa"/>
            <w:tcBorders>
              <w:top w:val="single" w:sz="4" w:space="0" w:color="auto"/>
              <w:bottom w:val="single" w:sz="4" w:space="0" w:color="auto"/>
            </w:tcBorders>
            <w:vAlign w:val="center"/>
          </w:tcPr>
          <w:p w14:paraId="1AA2B69B" w14:textId="77777777" w:rsidR="00B4240B" w:rsidRPr="00D51DC4" w:rsidRDefault="00B4240B" w:rsidP="0019428B">
            <w:pPr>
              <w:pStyle w:val="FormFieldCaption"/>
              <w:jc w:val="center"/>
              <w:rPr>
                <w:sz w:val="22"/>
              </w:rPr>
            </w:pPr>
            <w:r w:rsidRPr="00D51DC4">
              <w:rPr>
                <w:sz w:val="22"/>
              </w:rPr>
              <w:t>Completion</w:t>
            </w:r>
            <w:r>
              <w:rPr>
                <w:sz w:val="22"/>
              </w:rPr>
              <w:t xml:space="preserve"> Date</w:t>
            </w:r>
          </w:p>
        </w:tc>
        <w:tc>
          <w:tcPr>
            <w:tcW w:w="2952" w:type="dxa"/>
            <w:tcBorders>
              <w:top w:val="single" w:sz="4" w:space="0" w:color="auto"/>
              <w:bottom w:val="single" w:sz="4" w:space="0" w:color="auto"/>
            </w:tcBorders>
            <w:vAlign w:val="center"/>
          </w:tcPr>
          <w:p w14:paraId="6F441CDE" w14:textId="77777777" w:rsidR="00B4240B" w:rsidRPr="00D51DC4" w:rsidRDefault="00B4240B" w:rsidP="0019428B">
            <w:pPr>
              <w:pStyle w:val="FormFieldCaption"/>
              <w:jc w:val="center"/>
              <w:rPr>
                <w:sz w:val="22"/>
              </w:rPr>
            </w:pPr>
            <w:r w:rsidRPr="00D51DC4">
              <w:rPr>
                <w:sz w:val="22"/>
              </w:rPr>
              <w:t>FIELD OF STUDY</w:t>
            </w:r>
          </w:p>
        </w:tc>
      </w:tr>
      <w:tr w:rsidR="00B4240B" w:rsidRPr="00D51DC4" w14:paraId="4A3550D4" w14:textId="77777777">
        <w:trPr>
          <w:cantSplit/>
          <w:trHeight w:val="395"/>
        </w:trPr>
        <w:tc>
          <w:tcPr>
            <w:tcW w:w="4788" w:type="dxa"/>
            <w:tcBorders>
              <w:top w:val="single" w:sz="4" w:space="0" w:color="auto"/>
            </w:tcBorders>
            <w:vAlign w:val="center"/>
          </w:tcPr>
          <w:p w14:paraId="5DA281E9" w14:textId="5A91185E" w:rsidR="00B4240B" w:rsidRPr="0019428B" w:rsidRDefault="00483EBC" w:rsidP="0019428B">
            <w:pPr>
              <w:pStyle w:val="FormFieldCaption"/>
              <w:rPr>
                <w:sz w:val="22"/>
              </w:rPr>
            </w:pPr>
            <w:r>
              <w:rPr>
                <w:sz w:val="22"/>
              </w:rPr>
              <w:t>Bowdoin College (Brunswick, ME)</w:t>
            </w:r>
          </w:p>
        </w:tc>
        <w:tc>
          <w:tcPr>
            <w:tcW w:w="1170" w:type="dxa"/>
            <w:tcBorders>
              <w:top w:val="single" w:sz="4" w:space="0" w:color="auto"/>
            </w:tcBorders>
            <w:vAlign w:val="center"/>
          </w:tcPr>
          <w:p w14:paraId="3E5EAC80" w14:textId="35AB7A8F" w:rsidR="00B4240B" w:rsidRPr="0019428B" w:rsidRDefault="00483EBC" w:rsidP="0019428B">
            <w:pPr>
              <w:pStyle w:val="FormFieldCaption"/>
              <w:rPr>
                <w:sz w:val="22"/>
              </w:rPr>
            </w:pPr>
            <w:r>
              <w:rPr>
                <w:sz w:val="22"/>
              </w:rPr>
              <w:t>B.A.</w:t>
            </w:r>
          </w:p>
        </w:tc>
        <w:tc>
          <w:tcPr>
            <w:tcW w:w="1980" w:type="dxa"/>
            <w:tcBorders>
              <w:top w:val="single" w:sz="4" w:space="0" w:color="auto"/>
            </w:tcBorders>
            <w:vAlign w:val="center"/>
          </w:tcPr>
          <w:p w14:paraId="510C70B5" w14:textId="4622D3CF" w:rsidR="00B4240B" w:rsidRPr="0019428B" w:rsidRDefault="00B4240B" w:rsidP="00483EBC">
            <w:pPr>
              <w:pStyle w:val="FormFieldCaption"/>
              <w:rPr>
                <w:sz w:val="22"/>
              </w:rPr>
            </w:pPr>
            <w:r>
              <w:rPr>
                <w:sz w:val="22"/>
              </w:rPr>
              <w:t>0</w:t>
            </w:r>
            <w:r w:rsidR="00483EBC">
              <w:rPr>
                <w:sz w:val="22"/>
              </w:rPr>
              <w:t>5</w:t>
            </w:r>
            <w:r w:rsidRPr="0019428B">
              <w:rPr>
                <w:sz w:val="22"/>
              </w:rPr>
              <w:t>/</w:t>
            </w:r>
            <w:r w:rsidR="00483EBC">
              <w:rPr>
                <w:sz w:val="22"/>
              </w:rPr>
              <w:t>2007</w:t>
            </w:r>
          </w:p>
        </w:tc>
        <w:tc>
          <w:tcPr>
            <w:tcW w:w="2952" w:type="dxa"/>
            <w:tcBorders>
              <w:top w:val="single" w:sz="4" w:space="0" w:color="auto"/>
            </w:tcBorders>
            <w:vAlign w:val="center"/>
          </w:tcPr>
          <w:p w14:paraId="654CB129" w14:textId="6B71772A" w:rsidR="00B4240B" w:rsidRPr="0019428B" w:rsidRDefault="00483EBC" w:rsidP="0019428B">
            <w:pPr>
              <w:pStyle w:val="FormFieldCaption"/>
              <w:rPr>
                <w:sz w:val="22"/>
              </w:rPr>
            </w:pPr>
            <w:r>
              <w:rPr>
                <w:sz w:val="22"/>
              </w:rPr>
              <w:t>History</w:t>
            </w:r>
            <w:r w:rsidR="0037476E">
              <w:rPr>
                <w:sz w:val="22"/>
              </w:rPr>
              <w:t>, Spanish, Music</w:t>
            </w:r>
          </w:p>
        </w:tc>
      </w:tr>
      <w:tr w:rsidR="00B4240B" w:rsidRPr="00D51DC4" w14:paraId="13895195" w14:textId="77777777">
        <w:trPr>
          <w:cantSplit/>
          <w:trHeight w:val="395"/>
        </w:trPr>
        <w:tc>
          <w:tcPr>
            <w:tcW w:w="4788" w:type="dxa"/>
            <w:vAlign w:val="center"/>
          </w:tcPr>
          <w:p w14:paraId="7A6AB42C" w14:textId="0B60B268" w:rsidR="00B4240B" w:rsidRPr="0019428B" w:rsidRDefault="00483EBC" w:rsidP="0019428B">
            <w:pPr>
              <w:pStyle w:val="FormFieldCaption"/>
              <w:rPr>
                <w:sz w:val="22"/>
              </w:rPr>
            </w:pPr>
            <w:r>
              <w:rPr>
                <w:sz w:val="22"/>
              </w:rPr>
              <w:t>University of Pennsylvania (Philadelphia, PA)</w:t>
            </w:r>
          </w:p>
        </w:tc>
        <w:tc>
          <w:tcPr>
            <w:tcW w:w="1170" w:type="dxa"/>
            <w:vAlign w:val="center"/>
          </w:tcPr>
          <w:p w14:paraId="6A8EF00C" w14:textId="29EE20C9" w:rsidR="00B4240B" w:rsidRPr="0019428B" w:rsidRDefault="00483EBC" w:rsidP="00483EBC">
            <w:pPr>
              <w:pStyle w:val="FormFieldCaption"/>
              <w:rPr>
                <w:sz w:val="22"/>
              </w:rPr>
            </w:pPr>
            <w:r>
              <w:rPr>
                <w:sz w:val="22"/>
              </w:rPr>
              <w:t>PostBac</w:t>
            </w:r>
          </w:p>
        </w:tc>
        <w:tc>
          <w:tcPr>
            <w:tcW w:w="1980" w:type="dxa"/>
            <w:vAlign w:val="center"/>
          </w:tcPr>
          <w:p w14:paraId="089BE424" w14:textId="06407F65" w:rsidR="00B4240B" w:rsidRPr="0019428B" w:rsidRDefault="00B4240B" w:rsidP="00483EBC">
            <w:pPr>
              <w:pStyle w:val="FormFieldCaption"/>
              <w:rPr>
                <w:sz w:val="22"/>
              </w:rPr>
            </w:pPr>
            <w:r>
              <w:rPr>
                <w:sz w:val="22"/>
              </w:rPr>
              <w:t>0</w:t>
            </w:r>
            <w:r w:rsidR="00483EBC">
              <w:rPr>
                <w:sz w:val="22"/>
              </w:rPr>
              <w:t>5</w:t>
            </w:r>
            <w:r w:rsidRPr="0019428B">
              <w:rPr>
                <w:sz w:val="22"/>
              </w:rPr>
              <w:t>/</w:t>
            </w:r>
            <w:r w:rsidR="00483EBC">
              <w:rPr>
                <w:sz w:val="22"/>
              </w:rPr>
              <w:t>2013</w:t>
            </w:r>
          </w:p>
        </w:tc>
        <w:tc>
          <w:tcPr>
            <w:tcW w:w="2952" w:type="dxa"/>
            <w:vAlign w:val="center"/>
          </w:tcPr>
          <w:p w14:paraId="5F8BDC25" w14:textId="2F6C8381" w:rsidR="00B4240B" w:rsidRPr="0019428B" w:rsidRDefault="00483EBC" w:rsidP="0019428B">
            <w:pPr>
              <w:pStyle w:val="FormFieldCaption"/>
              <w:rPr>
                <w:sz w:val="22"/>
              </w:rPr>
            </w:pPr>
            <w:r>
              <w:rPr>
                <w:sz w:val="22"/>
              </w:rPr>
              <w:t>Mathematics and Statistics</w:t>
            </w:r>
          </w:p>
        </w:tc>
      </w:tr>
      <w:tr w:rsidR="00B4240B" w:rsidRPr="00D51DC4" w14:paraId="73B6205C" w14:textId="77777777">
        <w:trPr>
          <w:cantSplit/>
          <w:trHeight w:val="395"/>
        </w:trPr>
        <w:tc>
          <w:tcPr>
            <w:tcW w:w="4788" w:type="dxa"/>
            <w:vAlign w:val="center"/>
          </w:tcPr>
          <w:p w14:paraId="160B8850" w14:textId="17A8F49C" w:rsidR="00B4240B" w:rsidRPr="0019428B" w:rsidRDefault="00483EBC" w:rsidP="00483EBC">
            <w:pPr>
              <w:pStyle w:val="FormFieldCaption"/>
              <w:rPr>
                <w:sz w:val="22"/>
              </w:rPr>
            </w:pPr>
            <w:r>
              <w:rPr>
                <w:sz w:val="22"/>
              </w:rPr>
              <w:t>Columbia University (New York, NY)</w:t>
            </w:r>
          </w:p>
        </w:tc>
        <w:tc>
          <w:tcPr>
            <w:tcW w:w="1170" w:type="dxa"/>
            <w:vAlign w:val="center"/>
          </w:tcPr>
          <w:p w14:paraId="53792DF8" w14:textId="77777777" w:rsidR="00B4240B" w:rsidRPr="0019428B" w:rsidRDefault="00B4240B" w:rsidP="0019428B">
            <w:pPr>
              <w:pStyle w:val="FormFieldCaption"/>
              <w:rPr>
                <w:sz w:val="22"/>
              </w:rPr>
            </w:pPr>
            <w:r w:rsidRPr="0019428B">
              <w:rPr>
                <w:sz w:val="22"/>
              </w:rPr>
              <w:t>M.A.</w:t>
            </w:r>
          </w:p>
        </w:tc>
        <w:tc>
          <w:tcPr>
            <w:tcW w:w="1980" w:type="dxa"/>
            <w:vAlign w:val="center"/>
          </w:tcPr>
          <w:p w14:paraId="6AE552D1" w14:textId="77777777" w:rsidR="00B4240B" w:rsidRPr="0019428B" w:rsidRDefault="00B4240B" w:rsidP="0019428B">
            <w:pPr>
              <w:pStyle w:val="FormFieldCaption"/>
              <w:rPr>
                <w:sz w:val="22"/>
              </w:rPr>
            </w:pPr>
            <w:r>
              <w:rPr>
                <w:sz w:val="22"/>
              </w:rPr>
              <w:t>0</w:t>
            </w:r>
            <w:r w:rsidRPr="0019428B">
              <w:rPr>
                <w:sz w:val="22"/>
              </w:rPr>
              <w:t>5/2015</w:t>
            </w:r>
          </w:p>
        </w:tc>
        <w:tc>
          <w:tcPr>
            <w:tcW w:w="2952" w:type="dxa"/>
            <w:vAlign w:val="center"/>
          </w:tcPr>
          <w:p w14:paraId="7AA6FFF4" w14:textId="77C5A0FC" w:rsidR="00B4240B" w:rsidRPr="0019428B" w:rsidRDefault="00B4240B" w:rsidP="00491672">
            <w:pPr>
              <w:pStyle w:val="FormFieldCaption"/>
              <w:rPr>
                <w:sz w:val="22"/>
              </w:rPr>
            </w:pPr>
            <w:r w:rsidRPr="0019428B">
              <w:rPr>
                <w:rStyle w:val="CommentReference"/>
                <w:sz w:val="22"/>
              </w:rPr>
              <w:t xml:space="preserve">Quantitative Methods in </w:t>
            </w:r>
            <w:r w:rsidR="00491672">
              <w:rPr>
                <w:rStyle w:val="CommentReference"/>
                <w:sz w:val="22"/>
              </w:rPr>
              <w:t xml:space="preserve">the </w:t>
            </w:r>
            <w:r w:rsidRPr="0019428B">
              <w:rPr>
                <w:rStyle w:val="CommentReference"/>
                <w:sz w:val="22"/>
              </w:rPr>
              <w:t>Social Science</w:t>
            </w:r>
            <w:r w:rsidR="00491672">
              <w:rPr>
                <w:rStyle w:val="CommentReference"/>
                <w:sz w:val="22"/>
              </w:rPr>
              <w:t>s</w:t>
            </w:r>
          </w:p>
        </w:tc>
      </w:tr>
    </w:tbl>
    <w:p w14:paraId="17117E4F" w14:textId="77777777" w:rsidR="00BF7356" w:rsidRDefault="00BF7356" w:rsidP="00F72E9E">
      <w:pPr>
        <w:pStyle w:val="Heading1"/>
        <w:rPr>
          <w:ins w:id="0" w:author="Michael Andreae" w:date="2016-01-30T08:49:00Z"/>
        </w:rPr>
      </w:pPr>
    </w:p>
    <w:p w14:paraId="15276755" w14:textId="77777777" w:rsidR="00BF7356" w:rsidRDefault="00BF7356" w:rsidP="00F72E9E">
      <w:pPr>
        <w:pStyle w:val="Heading1"/>
        <w:rPr>
          <w:ins w:id="1" w:author="Michael Andreae" w:date="2016-01-30T08:49:00Z"/>
        </w:rPr>
      </w:pPr>
    </w:p>
    <w:p w14:paraId="2D0458D7" w14:textId="77777777" w:rsidR="00B4240B" w:rsidRPr="00D825A1" w:rsidRDefault="00B4240B" w:rsidP="00F72E9E">
      <w:pPr>
        <w:pStyle w:val="Heading1"/>
      </w:pPr>
      <w:r w:rsidRPr="00D825A1">
        <w:t>A.</w:t>
      </w:r>
      <w:r w:rsidRPr="00D825A1">
        <w:tab/>
        <w:t>Personal Statement</w:t>
      </w:r>
    </w:p>
    <w:p w14:paraId="24514CF4" w14:textId="5E01FBB0" w:rsidR="00CE004D" w:rsidRPr="00CE004D" w:rsidRDefault="00CE004D" w:rsidP="00BF7356">
      <w:pPr>
        <w:pStyle w:val="Heading1"/>
        <w:spacing w:line="360" w:lineRule="auto"/>
        <w:rPr>
          <w:ins w:id="2" w:author="Michael Andreae" w:date="2016-01-29T08:37:00Z"/>
          <w:b w:val="0"/>
        </w:rPr>
        <w:pPrChange w:id="3" w:author="Michael Andreae" w:date="2016-01-30T08:48:00Z">
          <w:pPr>
            <w:pStyle w:val="Heading1"/>
          </w:pPr>
        </w:pPrChange>
      </w:pPr>
      <w:ins w:id="4" w:author="Michael Andreae" w:date="2016-01-29T08:35:00Z">
        <w:r>
          <w:rPr>
            <w:b w:val="0"/>
          </w:rPr>
          <w:t xml:space="preserve">I am a staff research associate at Columbia University, having just completed my master program in </w:t>
        </w:r>
        <w:r w:rsidRPr="00CE004D">
          <w:rPr>
            <w:b w:val="0"/>
          </w:rPr>
          <w:t xml:space="preserve">Quantitative Methods in the Social Sciences </w:t>
        </w:r>
        <w:r>
          <w:rPr>
            <w:b w:val="0"/>
          </w:rPr>
          <w:t xml:space="preserve">at Columbia University. I will be a </w:t>
        </w:r>
      </w:ins>
      <w:ins w:id="5" w:author="Michael Andreae" w:date="2016-01-29T08:36:00Z">
        <w:r>
          <w:rPr>
            <w:b w:val="0"/>
          </w:rPr>
          <w:t xml:space="preserve">contributing 50% effort to this project to make complex hierarchical modeling more accessible to data scientist. </w:t>
        </w:r>
      </w:ins>
    </w:p>
    <w:p w14:paraId="572EE0CB" w14:textId="0D67CAFD" w:rsidR="00F96433" w:rsidDel="00CE004D" w:rsidRDefault="00083838" w:rsidP="00BF7356">
      <w:pPr>
        <w:pStyle w:val="Heading1"/>
        <w:spacing w:line="360" w:lineRule="auto"/>
        <w:rPr>
          <w:del w:id="6" w:author="Michael Andreae" w:date="2016-01-29T08:41:00Z"/>
          <w:b w:val="0"/>
        </w:rPr>
        <w:pPrChange w:id="7" w:author="Michael Andreae" w:date="2016-01-30T08:48:00Z">
          <w:pPr>
            <w:pStyle w:val="Heading1"/>
          </w:pPr>
        </w:pPrChange>
      </w:pPr>
      <w:r>
        <w:rPr>
          <w:b w:val="0"/>
        </w:rPr>
        <w:t xml:space="preserve">A large part of </w:t>
      </w:r>
      <w:r w:rsidR="00C75095">
        <w:rPr>
          <w:b w:val="0"/>
        </w:rPr>
        <w:t>my work</w:t>
      </w:r>
      <w:r w:rsidR="00846FF8">
        <w:rPr>
          <w:b w:val="0"/>
        </w:rPr>
        <w:t xml:space="preserve"> </w:t>
      </w:r>
      <w:ins w:id="8" w:author="Michael Andreae" w:date="2016-01-29T08:37:00Z">
        <w:r w:rsidR="00CE004D">
          <w:rPr>
            <w:b w:val="0"/>
          </w:rPr>
          <w:t xml:space="preserve">so far </w:t>
        </w:r>
      </w:ins>
      <w:r w:rsidR="00846FF8">
        <w:rPr>
          <w:b w:val="0"/>
        </w:rPr>
        <w:t>focuse</w:t>
      </w:r>
      <w:del w:id="9" w:author="Michael Andreae" w:date="2016-01-29T08:37:00Z">
        <w:r w:rsidR="00846FF8" w:rsidDel="00CE004D">
          <w:rPr>
            <w:b w:val="0"/>
          </w:rPr>
          <w:delText>s</w:delText>
        </w:r>
      </w:del>
      <w:ins w:id="10" w:author="Michael Andreae" w:date="2016-01-29T08:37:00Z">
        <w:r w:rsidR="00CE004D">
          <w:rPr>
            <w:b w:val="0"/>
          </w:rPr>
          <w:t>d</w:t>
        </w:r>
      </w:ins>
      <w:r w:rsidR="00846FF8">
        <w:rPr>
          <w:b w:val="0"/>
        </w:rPr>
        <w:t xml:space="preserve"> on creating</w:t>
      </w:r>
      <w:r w:rsidR="000A48C2">
        <w:rPr>
          <w:b w:val="0"/>
        </w:rPr>
        <w:t xml:space="preserve"> </w:t>
      </w:r>
      <w:ins w:id="11" w:author="Michael Andreae" w:date="2016-01-29T08:38:00Z">
        <w:r w:rsidR="00CE004D">
          <w:rPr>
            <w:b w:val="0"/>
          </w:rPr>
          <w:t xml:space="preserve">and improving </w:t>
        </w:r>
      </w:ins>
      <w:r w:rsidR="000A48C2">
        <w:rPr>
          <w:b w:val="0"/>
        </w:rPr>
        <w:t>methods and</w:t>
      </w:r>
      <w:r w:rsidR="00846FF8">
        <w:rPr>
          <w:b w:val="0"/>
        </w:rPr>
        <w:t xml:space="preserve"> tools </w:t>
      </w:r>
      <w:del w:id="12" w:author="Michael Andreae" w:date="2016-01-29T08:38:00Z">
        <w:r w:rsidR="00AA4AF5" w:rsidDel="00CE004D">
          <w:rPr>
            <w:b w:val="0"/>
          </w:rPr>
          <w:delText>to be used by</w:delText>
        </w:r>
      </w:del>
      <w:ins w:id="13" w:author="Michael Andreae" w:date="2016-01-29T08:38:00Z">
        <w:r w:rsidR="00CE004D">
          <w:rPr>
            <w:b w:val="0"/>
          </w:rPr>
          <w:t>for</w:t>
        </w:r>
      </w:ins>
      <w:r w:rsidR="00AA4AF5">
        <w:rPr>
          <w:b w:val="0"/>
        </w:rPr>
        <w:t xml:space="preserve"> </w:t>
      </w:r>
      <w:r w:rsidR="00846FF8">
        <w:rPr>
          <w:b w:val="0"/>
        </w:rPr>
        <w:t>applied statisticians.  The software packages I develop</w:t>
      </w:r>
      <w:ins w:id="14" w:author="Michael Andreae" w:date="2016-01-29T08:40:00Z">
        <w:r w:rsidR="00CE004D">
          <w:rPr>
            <w:b w:val="0"/>
          </w:rPr>
          <w:t xml:space="preserve"> with the principal investigators of this project and their </w:t>
        </w:r>
      </w:ins>
      <w:ins w:id="15" w:author="Michael Andreae" w:date="2016-01-30T08:46:00Z">
        <w:r w:rsidR="00BF7356">
          <w:rPr>
            <w:b w:val="0"/>
          </w:rPr>
          <w:t>collaborators</w:t>
        </w:r>
      </w:ins>
      <w:r w:rsidR="00846FF8">
        <w:rPr>
          <w:b w:val="0"/>
        </w:rPr>
        <w:t xml:space="preserve"> </w:t>
      </w:r>
      <w:r w:rsidR="00962B39">
        <w:rPr>
          <w:b w:val="0"/>
        </w:rPr>
        <w:t>(</w:t>
      </w:r>
      <w:ins w:id="16" w:author="Michael Andreae" w:date="2016-01-29T08:39:00Z">
        <w:r w:rsidR="00CE004D" w:rsidRPr="00CE004D">
          <w:rPr>
            <w:rPrChange w:id="17" w:author="Michael Andreae" w:date="2016-01-29T08:39:00Z">
              <w:rPr/>
            </w:rPrChange>
          </w:rPr>
          <w:t>rstan</w:t>
        </w:r>
        <w:r w:rsidR="00CE004D">
          <w:rPr>
            <w:b w:val="0"/>
          </w:rPr>
          <w:t xml:space="preserve">, </w:t>
        </w:r>
        <w:r w:rsidR="00CE004D" w:rsidRPr="00CE004D">
          <w:rPr>
            <w:rPrChange w:id="18" w:author="Michael Andreae" w:date="2016-01-29T08:39:00Z">
              <w:rPr/>
            </w:rPrChange>
          </w:rPr>
          <w:t>rstanarm</w:t>
        </w:r>
        <w:r w:rsidR="00CE004D">
          <w:rPr>
            <w:b w:val="0"/>
          </w:rPr>
          <w:t xml:space="preserve"> and </w:t>
        </w:r>
        <w:r w:rsidR="00CE004D" w:rsidRPr="00CE004D">
          <w:rPr>
            <w:rPrChange w:id="19" w:author="Michael Andreae" w:date="2016-01-29T08:39:00Z">
              <w:rPr/>
            </w:rPrChange>
          </w:rPr>
          <w:t>shiynstan</w:t>
        </w:r>
        <w:r w:rsidR="00CE004D">
          <w:rPr>
            <w:b w:val="0"/>
          </w:rPr>
          <w:t xml:space="preserve">, </w:t>
        </w:r>
      </w:ins>
      <w:r w:rsidR="00962B39">
        <w:rPr>
          <w:b w:val="0"/>
        </w:rPr>
        <w:t xml:space="preserve">described in greater detail in Section C) </w:t>
      </w:r>
      <w:r w:rsidR="00846FF8">
        <w:rPr>
          <w:b w:val="0"/>
        </w:rPr>
        <w:t xml:space="preserve">are intended </w:t>
      </w:r>
      <w:del w:id="20" w:author="Michael Andreae" w:date="2016-01-29T08:39:00Z">
        <w:r w:rsidR="007438BA" w:rsidDel="00CE004D">
          <w:rPr>
            <w:b w:val="0"/>
          </w:rPr>
          <w:delText xml:space="preserve">both </w:delText>
        </w:r>
      </w:del>
      <w:r w:rsidR="00846FF8">
        <w:rPr>
          <w:b w:val="0"/>
        </w:rPr>
        <w:t xml:space="preserve">to make </w:t>
      </w:r>
      <w:r w:rsidR="003525AA">
        <w:rPr>
          <w:b w:val="0"/>
        </w:rPr>
        <w:t xml:space="preserve">the process of </w:t>
      </w:r>
      <w:r w:rsidR="00846FF8">
        <w:rPr>
          <w:b w:val="0"/>
        </w:rPr>
        <w:t xml:space="preserve">Bayesian data analysis </w:t>
      </w:r>
      <w:del w:id="21" w:author="Michael Andreae" w:date="2016-01-29T08:39:00Z">
        <w:r w:rsidR="00586EF8" w:rsidDel="00CE004D">
          <w:rPr>
            <w:b w:val="0"/>
          </w:rPr>
          <w:delText xml:space="preserve">easier </w:delText>
        </w:r>
      </w:del>
      <w:ins w:id="22" w:author="Michael Andreae" w:date="2016-01-29T08:39:00Z">
        <w:r w:rsidR="00CE004D">
          <w:rPr>
            <w:b w:val="0"/>
          </w:rPr>
          <w:t xml:space="preserve">more accessible </w:t>
        </w:r>
      </w:ins>
      <w:r w:rsidR="00586EF8">
        <w:rPr>
          <w:b w:val="0"/>
        </w:rPr>
        <w:t>for researchers</w:t>
      </w:r>
      <w:r w:rsidR="00AC23F3">
        <w:rPr>
          <w:b w:val="0"/>
        </w:rPr>
        <w:t xml:space="preserve"> and to </w:t>
      </w:r>
      <w:del w:id="23" w:author="Michael Andreae" w:date="2016-01-29T08:37:00Z">
        <w:r w:rsidR="00AC23F3" w:rsidDel="00CE004D">
          <w:rPr>
            <w:b w:val="0"/>
          </w:rPr>
          <w:delText xml:space="preserve">expose </w:delText>
        </w:r>
      </w:del>
      <w:ins w:id="24" w:author="Michael Andreae" w:date="2016-01-29T08:37:00Z">
        <w:r w:rsidR="00CE004D">
          <w:rPr>
            <w:b w:val="0"/>
          </w:rPr>
          <w:t xml:space="preserve">disseminate </w:t>
        </w:r>
      </w:ins>
      <w:del w:id="25" w:author="Michael Andreae" w:date="2016-01-29T08:37:00Z">
        <w:r w:rsidR="00AC23F3" w:rsidDel="00CE004D">
          <w:rPr>
            <w:b w:val="0"/>
          </w:rPr>
          <w:delText>them to the</w:delText>
        </w:r>
      </w:del>
      <w:ins w:id="26" w:author="Michael Andreae" w:date="2016-01-29T08:37:00Z">
        <w:r w:rsidR="00CE004D">
          <w:rPr>
            <w:b w:val="0"/>
          </w:rPr>
          <w:t>the advanced</w:t>
        </w:r>
      </w:ins>
      <w:ins w:id="27" w:author="Michael Andreae" w:date="2016-01-29T08:40:00Z">
        <w:r w:rsidR="00CE004D">
          <w:rPr>
            <w:b w:val="0"/>
          </w:rPr>
          <w:t xml:space="preserve"> </w:t>
        </w:r>
      </w:ins>
      <w:ins w:id="28" w:author="Michael Andreae" w:date="2016-01-29T08:41:00Z">
        <w:r w:rsidR="00CE004D">
          <w:rPr>
            <w:b w:val="0"/>
          </w:rPr>
          <w:t>ultra</w:t>
        </w:r>
      </w:ins>
      <w:ins w:id="29" w:author="Michael Andreae" w:date="2016-01-29T08:40:00Z">
        <w:r w:rsidR="00CE004D">
          <w:rPr>
            <w:b w:val="0"/>
          </w:rPr>
          <w:t>-fast</w:t>
        </w:r>
      </w:ins>
      <w:ins w:id="30" w:author="Michael Andreae" w:date="2016-01-29T08:37:00Z">
        <w:r w:rsidR="00CE004D">
          <w:rPr>
            <w:b w:val="0"/>
          </w:rPr>
          <w:t xml:space="preserve"> </w:t>
        </w:r>
      </w:ins>
      <w:ins w:id="31" w:author="Michael Andreae" w:date="2016-01-29T08:40:00Z">
        <w:r w:rsidR="00CE004D">
          <w:rPr>
            <w:b w:val="0"/>
          </w:rPr>
          <w:t xml:space="preserve">MCMC </w:t>
        </w:r>
      </w:ins>
      <w:ins w:id="32" w:author="Michael Andreae" w:date="2016-01-29T08:37:00Z">
        <w:r w:rsidR="00CE004D">
          <w:rPr>
            <w:b w:val="0"/>
          </w:rPr>
          <w:t>algorithms</w:t>
        </w:r>
      </w:ins>
      <w:r w:rsidR="00BF159E">
        <w:rPr>
          <w:b w:val="0"/>
        </w:rPr>
        <w:t xml:space="preserve"> </w:t>
      </w:r>
      <w:ins w:id="33" w:author="Michael Andreae" w:date="2016-01-29T08:38:00Z">
        <w:r w:rsidR="00CE004D">
          <w:rPr>
            <w:b w:val="0"/>
          </w:rPr>
          <w:t xml:space="preserve">implemented in Stan and </w:t>
        </w:r>
      </w:ins>
      <w:del w:id="34" w:author="Michael Andreae" w:date="2016-01-29T08:37:00Z">
        <w:r w:rsidR="00BF159E" w:rsidDel="00CE004D">
          <w:rPr>
            <w:b w:val="0"/>
          </w:rPr>
          <w:delText>methods</w:delText>
        </w:r>
        <w:r w:rsidR="00C75095" w:rsidDel="00CE004D">
          <w:rPr>
            <w:b w:val="0"/>
          </w:rPr>
          <w:delText xml:space="preserve"> </w:delText>
        </w:r>
      </w:del>
      <w:del w:id="35" w:author="Michael Andreae" w:date="2016-01-29T08:38:00Z">
        <w:r w:rsidR="00BF159E" w:rsidDel="00CE004D">
          <w:rPr>
            <w:b w:val="0"/>
          </w:rPr>
          <w:delText>being investigated</w:delText>
        </w:r>
      </w:del>
      <w:ins w:id="36" w:author="Michael Andreae" w:date="2016-01-29T08:38:00Z">
        <w:r w:rsidR="00CE004D">
          <w:rPr>
            <w:b w:val="0"/>
          </w:rPr>
          <w:t>developed</w:t>
        </w:r>
      </w:ins>
      <w:r w:rsidR="00BF159E">
        <w:rPr>
          <w:b w:val="0"/>
        </w:rPr>
        <w:t xml:space="preserve"> </w:t>
      </w:r>
      <w:r w:rsidR="00E07BEB">
        <w:rPr>
          <w:b w:val="0"/>
        </w:rPr>
        <w:t xml:space="preserve">by </w:t>
      </w:r>
      <w:ins w:id="37" w:author="Michael Andreae" w:date="2016-01-29T08:38:00Z">
        <w:r w:rsidR="00CE004D">
          <w:rPr>
            <w:b w:val="0"/>
          </w:rPr>
          <w:t xml:space="preserve">the team around </w:t>
        </w:r>
      </w:ins>
      <w:r w:rsidR="00E07BEB">
        <w:rPr>
          <w:b w:val="0"/>
        </w:rPr>
        <w:t>Professor Andrew Gelman</w:t>
      </w:r>
      <w:del w:id="38" w:author="Michael Andreae" w:date="2016-01-29T08:40:00Z">
        <w:r w:rsidR="00E07BEB" w:rsidDel="00CE004D">
          <w:rPr>
            <w:b w:val="0"/>
          </w:rPr>
          <w:delText xml:space="preserve"> </w:delText>
        </w:r>
      </w:del>
      <w:del w:id="39" w:author="Michael Andreae" w:date="2016-01-29T08:38:00Z">
        <w:r w:rsidR="00E07BEB" w:rsidDel="00CE004D">
          <w:rPr>
            <w:b w:val="0"/>
          </w:rPr>
          <w:delText xml:space="preserve">and others </w:delText>
        </w:r>
      </w:del>
      <w:del w:id="40" w:author="Michael Andreae" w:date="2016-01-29T08:40:00Z">
        <w:r w:rsidR="00BF159E" w:rsidDel="00CE004D">
          <w:rPr>
            <w:b w:val="0"/>
          </w:rPr>
          <w:delText>at the Applied Statistics Center at Columbia University</w:delText>
        </w:r>
      </w:del>
      <w:r w:rsidR="00174BE6">
        <w:rPr>
          <w:b w:val="0"/>
        </w:rPr>
        <w:t>.</w:t>
      </w:r>
      <w:r w:rsidR="00C75095">
        <w:rPr>
          <w:b w:val="0"/>
        </w:rPr>
        <w:t xml:space="preserve"> </w:t>
      </w:r>
      <w:del w:id="41" w:author="Michael Andreae" w:date="2016-01-29T08:40:00Z">
        <w:r w:rsidR="00C75095" w:rsidDel="00CE004D">
          <w:rPr>
            <w:b w:val="0"/>
          </w:rPr>
          <w:delText xml:space="preserve"> </w:delText>
        </w:r>
      </w:del>
      <w:r w:rsidR="00C75095">
        <w:rPr>
          <w:b w:val="0"/>
        </w:rPr>
        <w:t>We are also working on</w:t>
      </w:r>
      <w:r w:rsidR="00351390">
        <w:rPr>
          <w:b w:val="0"/>
        </w:rPr>
        <w:t xml:space="preserve"> complimentary</w:t>
      </w:r>
      <w:r w:rsidR="00C75095">
        <w:rPr>
          <w:b w:val="0"/>
        </w:rPr>
        <w:t xml:space="preserve"> software tools </w:t>
      </w:r>
      <w:r w:rsidR="00351390">
        <w:rPr>
          <w:b w:val="0"/>
        </w:rPr>
        <w:t xml:space="preserve">focusing on </w:t>
      </w:r>
      <w:r w:rsidR="00C75095">
        <w:rPr>
          <w:b w:val="0"/>
        </w:rPr>
        <w:t>multilevel regression and post-stratification of survey data</w:t>
      </w:r>
      <w:r>
        <w:rPr>
          <w:b w:val="0"/>
        </w:rPr>
        <w:t>.</w:t>
      </w:r>
      <w:r w:rsidR="00D569BC">
        <w:rPr>
          <w:b w:val="0"/>
        </w:rPr>
        <w:t xml:space="preserve"> </w:t>
      </w:r>
      <w:r w:rsidR="00DF2FB4">
        <w:rPr>
          <w:b w:val="0"/>
        </w:rPr>
        <w:t xml:space="preserve"> </w:t>
      </w:r>
    </w:p>
    <w:p w14:paraId="001A48C2" w14:textId="458F216E" w:rsidR="00C76B66" w:rsidRDefault="00F96433" w:rsidP="00BF7356">
      <w:pPr>
        <w:pStyle w:val="Heading1"/>
        <w:spacing w:line="360" w:lineRule="auto"/>
        <w:rPr>
          <w:ins w:id="42" w:author="Michael Andreae" w:date="2016-01-29T08:41:00Z"/>
          <w:b w:val="0"/>
          <w:bCs/>
        </w:rPr>
        <w:pPrChange w:id="43" w:author="Michael Andreae" w:date="2016-01-30T08:48:00Z">
          <w:pPr>
            <w:pStyle w:val="Heading1"/>
          </w:pPr>
        </w:pPrChange>
      </w:pPr>
      <w:r>
        <w:rPr>
          <w:b w:val="0"/>
        </w:rPr>
        <w:t xml:space="preserve">In addition to my work on software for Bayesian data analysis, </w:t>
      </w:r>
      <w:r w:rsidR="00C76B66" w:rsidRPr="00DF2FB4">
        <w:rPr>
          <w:b w:val="0"/>
        </w:rPr>
        <w:t xml:space="preserve">I am also responsible for survey weights and imputation of missing data for the </w:t>
      </w:r>
      <w:r w:rsidR="00C76B66" w:rsidRPr="00DF2FB4">
        <w:rPr>
          <w:b w:val="0"/>
          <w:bCs/>
        </w:rPr>
        <w:t>New York City Longitudinal Survey of Wellbeing</w:t>
      </w:r>
      <w:r w:rsidR="00DF2FB4" w:rsidRPr="00DF2FB4">
        <w:rPr>
          <w:b w:val="0"/>
          <w:bCs/>
        </w:rPr>
        <w:t xml:space="preserve">, a study carried out by the </w:t>
      </w:r>
      <w:r w:rsidR="00245466">
        <w:fldChar w:fldCharType="begin"/>
      </w:r>
      <w:r w:rsidR="00245466">
        <w:instrText xml:space="preserve"> HYPERLINK "http://cupop.columbia.edu/research/research-areas/new-york-city-longitudinal-survey-wellbeing-nyclsw" </w:instrText>
      </w:r>
      <w:r w:rsidR="00245466">
        <w:fldChar w:fldCharType="separate"/>
      </w:r>
      <w:r w:rsidR="00DF2FB4" w:rsidRPr="00DF2FB4">
        <w:rPr>
          <w:rStyle w:val="Hyperlink"/>
          <w:b w:val="0"/>
          <w:bCs/>
        </w:rPr>
        <w:t>Columbia Population Research Center</w:t>
      </w:r>
      <w:r w:rsidR="00245466">
        <w:rPr>
          <w:rStyle w:val="Hyperlink"/>
          <w:b w:val="0"/>
          <w:bCs/>
        </w:rPr>
        <w:fldChar w:fldCharType="end"/>
      </w:r>
      <w:r w:rsidR="00DF2FB4">
        <w:rPr>
          <w:b w:val="0"/>
          <w:bCs/>
        </w:rPr>
        <w:t>.</w:t>
      </w:r>
    </w:p>
    <w:p w14:paraId="7973FF81" w14:textId="1D32F4BD" w:rsidR="00CE004D" w:rsidRPr="00CE004D" w:rsidRDefault="00CE004D" w:rsidP="00BF7356">
      <w:pPr>
        <w:spacing w:line="360" w:lineRule="auto"/>
        <w:rPr>
          <w:b/>
          <w:rPrChange w:id="44" w:author="Michael Andreae" w:date="2016-01-29T08:41:00Z">
            <w:rPr>
              <w:b w:val="0"/>
              <w:bCs/>
            </w:rPr>
          </w:rPrChange>
        </w:rPr>
        <w:pPrChange w:id="45" w:author="Michael Andreae" w:date="2016-01-30T08:48:00Z">
          <w:pPr>
            <w:pStyle w:val="Heading1"/>
          </w:pPr>
        </w:pPrChange>
      </w:pPr>
      <w:ins w:id="46" w:author="Michael Andreae" w:date="2016-01-29T08:41:00Z">
        <w:r>
          <w:t>My role in this pro</w:t>
        </w:r>
      </w:ins>
      <w:ins w:id="47" w:author="Michael Andreae" w:date="2016-01-29T08:42:00Z">
        <w:r>
          <w:t xml:space="preserve">ject will be </w:t>
        </w:r>
        <w:r w:rsidRPr="00CE004D">
          <w:t xml:space="preserve">Jonah </w:t>
        </w:r>
        <w:r>
          <w:t>to contribute</w:t>
        </w:r>
        <w:r w:rsidRPr="00CE004D">
          <w:t xml:space="preserve"> to the development of the existing and the writing of novel functions, routines and algorithms for </w:t>
        </w:r>
        <w:r w:rsidRPr="00CE004D">
          <w:rPr>
            <w:b/>
          </w:rPr>
          <w:t>rstanarm</w:t>
        </w:r>
        <w:r w:rsidRPr="00CE004D">
          <w:t xml:space="preserve">. </w:t>
        </w:r>
        <w:r>
          <w:t>I</w:t>
        </w:r>
        <w:r w:rsidRPr="00CE004D">
          <w:t xml:space="preserve"> will implement new graphical tools and interfaces, novel analytical tools for </w:t>
        </w:r>
        <w:r w:rsidRPr="00CE004D">
          <w:rPr>
            <w:b/>
          </w:rPr>
          <w:t>shinystan</w:t>
        </w:r>
        <w:r w:rsidRPr="00CE004D">
          <w:t xml:space="preserve"> in close collaboration with Michael Betancourt.</w:t>
        </w:r>
      </w:ins>
    </w:p>
    <w:p w14:paraId="4013D7DE" w14:textId="77777777" w:rsidR="009019BB" w:rsidRDefault="009019BB" w:rsidP="00BF7356">
      <w:pPr>
        <w:spacing w:line="360" w:lineRule="auto"/>
        <w:pPrChange w:id="48" w:author="Michael Andreae" w:date="2016-01-30T08:48:00Z">
          <w:pPr/>
        </w:pPrChange>
      </w:pPr>
    </w:p>
    <w:p w14:paraId="544D495F" w14:textId="3DD2C159" w:rsidR="009019BB" w:rsidRPr="009019BB" w:rsidRDefault="009019BB" w:rsidP="00BF7356">
      <w:pPr>
        <w:spacing w:line="360" w:lineRule="auto"/>
        <w:pPrChange w:id="49" w:author="Michael Andreae" w:date="2016-01-30T08:48:00Z">
          <w:pPr/>
        </w:pPrChange>
      </w:pPr>
      <w:r>
        <w:t xml:space="preserve">I look forward to applying my experience in statistical software development and knowledge of hierarchical (multilevel) modeling to </w:t>
      </w:r>
      <w:del w:id="50" w:author="Michael Andreae" w:date="2016-01-29T08:42:00Z">
        <w:r w:rsidDel="00CE004D">
          <w:delText>the aim</w:delText>
        </w:r>
      </w:del>
      <w:ins w:id="51" w:author="Michael Andreae" w:date="2016-01-29T08:42:00Z">
        <w:r w:rsidR="00CE004D">
          <w:t xml:space="preserve">this </w:t>
        </w:r>
      </w:ins>
      <w:ins w:id="52" w:author="Michael Andreae" w:date="2016-01-29T08:43:00Z">
        <w:r w:rsidR="00CE004D">
          <w:t>exciting</w:t>
        </w:r>
      </w:ins>
      <w:ins w:id="53" w:author="Michael Andreae" w:date="2016-01-29T08:42:00Z">
        <w:r w:rsidR="00CE004D">
          <w:t xml:space="preserve"> multi-disciplinary collaboration</w:t>
        </w:r>
      </w:ins>
      <w:r>
        <w:t xml:space="preserve"> </w:t>
      </w:r>
      <w:del w:id="54" w:author="Michael Andreae" w:date="2016-01-29T08:42:00Z">
        <w:r w:rsidDel="00CE004D">
          <w:delText xml:space="preserve">of </w:delText>
        </w:r>
      </w:del>
      <w:ins w:id="55" w:author="Michael Andreae" w:date="2016-01-29T08:42:00Z">
        <w:r w:rsidR="00CE004D">
          <w:t xml:space="preserve">to </w:t>
        </w:r>
      </w:ins>
      <w:r>
        <w:t>mak</w:t>
      </w:r>
      <w:ins w:id="56" w:author="Michael Andreae" w:date="2016-01-29T08:42:00Z">
        <w:r w:rsidR="00CE004D">
          <w:t>e</w:t>
        </w:r>
      </w:ins>
      <w:del w:id="57" w:author="Michael Andreae" w:date="2016-01-29T08:42:00Z">
        <w:r w:rsidDel="00CE004D">
          <w:delText>ing</w:delText>
        </w:r>
      </w:del>
      <w:r>
        <w:t xml:space="preserve"> advanced Bayesian multilevel model</w:t>
      </w:r>
      <w:r w:rsidR="004657B1">
        <w:t xml:space="preserve">ing </w:t>
      </w:r>
      <w:ins w:id="58" w:author="Michael Andreae" w:date="2016-01-29T08:43:00Z">
        <w:r w:rsidR="00CE004D">
          <w:t xml:space="preserve">more </w:t>
        </w:r>
      </w:ins>
      <w:r w:rsidR="004657B1">
        <w:t xml:space="preserve">accessible to clinical data </w:t>
      </w:r>
      <w:r>
        <w:t>scientists.</w:t>
      </w:r>
    </w:p>
    <w:p w14:paraId="51AD9074" w14:textId="77777777" w:rsidR="00BF7356" w:rsidRDefault="00BF7356" w:rsidP="00BF7356">
      <w:pPr>
        <w:autoSpaceDE/>
        <w:autoSpaceDN/>
        <w:spacing w:line="480" w:lineRule="auto"/>
        <w:rPr>
          <w:ins w:id="59" w:author="Michael Andreae" w:date="2016-01-30T08:47:00Z"/>
          <w:b/>
        </w:rPr>
        <w:pPrChange w:id="60" w:author="Michael Andreae" w:date="2016-01-30T08:48:00Z">
          <w:pPr>
            <w:autoSpaceDE/>
            <w:autoSpaceDN/>
          </w:pPr>
        </w:pPrChange>
      </w:pPr>
      <w:ins w:id="61" w:author="Michael Andreae" w:date="2016-01-30T08:47:00Z">
        <w:r>
          <w:br w:type="page"/>
        </w:r>
      </w:ins>
    </w:p>
    <w:p w14:paraId="61E6E31B" w14:textId="4E9BFFB5" w:rsidR="00B4240B" w:rsidRPr="005F398A" w:rsidRDefault="00B4240B" w:rsidP="00F72E9E">
      <w:pPr>
        <w:pStyle w:val="Heading1"/>
      </w:pPr>
      <w:r w:rsidRPr="00D825A1">
        <w:lastRenderedPageBreak/>
        <w:t>B.</w:t>
      </w:r>
      <w:r w:rsidRPr="00D825A1">
        <w:tab/>
        <w:t>Positions and Honors</w:t>
      </w:r>
    </w:p>
    <w:p w14:paraId="71A3688F" w14:textId="77777777" w:rsidR="00B4240B" w:rsidRPr="00DE7B44" w:rsidRDefault="00B4240B" w:rsidP="00F72E9E">
      <w:pPr>
        <w:pStyle w:val="Heading2"/>
      </w:pPr>
      <w:r w:rsidRPr="00DE7B44">
        <w:t>Positions and 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Change w:id="62" w:author="Michael Andreae" w:date="2016-01-30T08:50: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PrChange>
      </w:tblPr>
      <w:tblGrid>
        <w:gridCol w:w="1530"/>
        <w:gridCol w:w="9270"/>
        <w:tblGridChange w:id="63">
          <w:tblGrid>
            <w:gridCol w:w="1621"/>
            <w:gridCol w:w="9179"/>
          </w:tblGrid>
        </w:tblGridChange>
      </w:tblGrid>
      <w:tr w:rsidR="00B4240B" w14:paraId="499E7A87" w14:textId="77777777" w:rsidTr="00BF7356">
        <w:tc>
          <w:tcPr>
            <w:tcW w:w="1530" w:type="dxa"/>
            <w:tcPrChange w:id="64" w:author="Michael Andreae" w:date="2016-01-30T08:50:00Z">
              <w:tcPr>
                <w:tcW w:w="1638" w:type="dxa"/>
              </w:tcPr>
            </w:tcPrChange>
          </w:tcPr>
          <w:p w14:paraId="0EA71556" w14:textId="77777777" w:rsidR="00B4240B" w:rsidRDefault="00B4240B" w:rsidP="00023D72">
            <w:pPr>
              <w:spacing w:before="20" w:after="20"/>
            </w:pPr>
            <w:r w:rsidRPr="001953D7">
              <w:t xml:space="preserve">2008-2010 </w:t>
            </w:r>
          </w:p>
        </w:tc>
        <w:tc>
          <w:tcPr>
            <w:tcW w:w="9270" w:type="dxa"/>
            <w:tcPrChange w:id="65" w:author="Michael Andreae" w:date="2016-01-30T08:50:00Z">
              <w:tcPr>
                <w:tcW w:w="9378" w:type="dxa"/>
              </w:tcPr>
            </w:tcPrChange>
          </w:tcPr>
          <w:p w14:paraId="6AD39682" w14:textId="77777777" w:rsidR="00BF7356" w:rsidRDefault="0037476E" w:rsidP="00666FBB">
            <w:pPr>
              <w:spacing w:before="20" w:after="20"/>
              <w:rPr>
                <w:ins w:id="66" w:author="Michael Andreae" w:date="2016-01-30T08:50:00Z"/>
              </w:rPr>
            </w:pPr>
            <w:r>
              <w:t>Directory of Customer Accounts</w:t>
            </w:r>
            <w:r w:rsidR="00B4240B" w:rsidRPr="001953D7">
              <w:t xml:space="preserve">, </w:t>
            </w:r>
            <w:r>
              <w:t>Midwest European Publications</w:t>
            </w:r>
            <w:r w:rsidR="00B4240B" w:rsidRPr="001953D7">
              <w:t xml:space="preserve">, </w:t>
            </w:r>
          </w:p>
          <w:p w14:paraId="3AEA4D26" w14:textId="5241E5F2" w:rsidR="00B4240B" w:rsidRDefault="00666FBB" w:rsidP="00666FBB">
            <w:pPr>
              <w:spacing w:before="20" w:after="20"/>
            </w:pPr>
            <w:bookmarkStart w:id="67" w:name="_GoBack"/>
            <w:bookmarkEnd w:id="67"/>
            <w:r>
              <w:t>Cambridge, MA &amp; Skokie IL</w:t>
            </w:r>
          </w:p>
        </w:tc>
      </w:tr>
      <w:tr w:rsidR="00B4240B" w14:paraId="70A76F72" w14:textId="77777777" w:rsidTr="00BF7356">
        <w:tc>
          <w:tcPr>
            <w:tcW w:w="1530" w:type="dxa"/>
            <w:tcPrChange w:id="68" w:author="Michael Andreae" w:date="2016-01-30T08:50:00Z">
              <w:tcPr>
                <w:tcW w:w="1638" w:type="dxa"/>
              </w:tcPr>
            </w:tcPrChange>
          </w:tcPr>
          <w:p w14:paraId="5FCF7112" w14:textId="43880B94" w:rsidR="00B4240B" w:rsidRDefault="00666FBB" w:rsidP="00023D72">
            <w:pPr>
              <w:spacing w:before="20" w:after="20"/>
            </w:pPr>
            <w:r>
              <w:t>2010-2013</w:t>
            </w:r>
            <w:r w:rsidR="00B4240B" w:rsidRPr="001953D7">
              <w:t xml:space="preserve"> </w:t>
            </w:r>
          </w:p>
        </w:tc>
        <w:tc>
          <w:tcPr>
            <w:tcW w:w="9270" w:type="dxa"/>
            <w:tcPrChange w:id="69" w:author="Michael Andreae" w:date="2016-01-30T08:50:00Z">
              <w:tcPr>
                <w:tcW w:w="9378" w:type="dxa"/>
              </w:tcPr>
            </w:tcPrChange>
          </w:tcPr>
          <w:p w14:paraId="3431AC30" w14:textId="0CDA04DD" w:rsidR="00146AF2" w:rsidRDefault="00666FBB" w:rsidP="00146AF2">
            <w:pPr>
              <w:spacing w:before="20" w:after="20"/>
            </w:pPr>
            <w:r>
              <w:t>Freelance translator and computer programmer</w:t>
            </w:r>
            <w:r w:rsidR="00146AF2">
              <w:t>, Buenos Aires, Argentina &amp; Philadelphia, PA</w:t>
            </w:r>
          </w:p>
        </w:tc>
      </w:tr>
      <w:tr w:rsidR="00B4240B" w14:paraId="42353D10" w14:textId="77777777" w:rsidTr="00BF7356">
        <w:tc>
          <w:tcPr>
            <w:tcW w:w="1530" w:type="dxa"/>
            <w:tcPrChange w:id="70" w:author="Michael Andreae" w:date="2016-01-30T08:50:00Z">
              <w:tcPr>
                <w:tcW w:w="1638" w:type="dxa"/>
              </w:tcPr>
            </w:tcPrChange>
          </w:tcPr>
          <w:p w14:paraId="59070435" w14:textId="400FE8C4" w:rsidR="005D448E" w:rsidRDefault="005D448E" w:rsidP="00023D72">
            <w:pPr>
              <w:spacing w:before="20" w:after="20"/>
            </w:pPr>
            <w:r>
              <w:t>2013-2014</w:t>
            </w:r>
          </w:p>
          <w:p w14:paraId="7D393FC4" w14:textId="77777777" w:rsidR="005D448E" w:rsidRDefault="005D448E" w:rsidP="00023D72">
            <w:pPr>
              <w:spacing w:before="20" w:after="20"/>
            </w:pPr>
          </w:p>
          <w:p w14:paraId="6895FB42" w14:textId="1A0E1997" w:rsidR="00146AF2" w:rsidRDefault="005D448E" w:rsidP="00023D72">
            <w:pPr>
              <w:spacing w:before="20" w:after="20"/>
            </w:pPr>
            <w:r>
              <w:t>2014-2015</w:t>
            </w:r>
          </w:p>
          <w:p w14:paraId="5182C9AA" w14:textId="77777777" w:rsidR="00146AF2" w:rsidRDefault="00146AF2" w:rsidP="00023D72">
            <w:pPr>
              <w:spacing w:before="20" w:after="20"/>
            </w:pPr>
          </w:p>
          <w:p w14:paraId="791BC952" w14:textId="77777777" w:rsidR="00B4240B" w:rsidRPr="001953D7" w:rsidRDefault="00B4240B" w:rsidP="00023D72">
            <w:pPr>
              <w:spacing w:before="20" w:after="20"/>
            </w:pPr>
            <w:r>
              <w:t>2015-present</w:t>
            </w:r>
          </w:p>
        </w:tc>
        <w:tc>
          <w:tcPr>
            <w:tcW w:w="9270" w:type="dxa"/>
            <w:tcPrChange w:id="71" w:author="Michael Andreae" w:date="2016-01-30T08:50:00Z">
              <w:tcPr>
                <w:tcW w:w="9378" w:type="dxa"/>
              </w:tcPr>
            </w:tcPrChange>
          </w:tcPr>
          <w:p w14:paraId="18502C3B" w14:textId="7DC31E66" w:rsidR="005D448E" w:rsidRDefault="005D448E" w:rsidP="00023D72">
            <w:pPr>
              <w:spacing w:before="20" w:after="20"/>
            </w:pPr>
            <w:r>
              <w:t>Graduate research assistant, Columbia University, New York, NY</w:t>
            </w:r>
          </w:p>
          <w:p w14:paraId="56BD87CF" w14:textId="3F5C3E43" w:rsidR="005D448E" w:rsidRDefault="005D448E" w:rsidP="00023D72">
            <w:pPr>
              <w:spacing w:before="20" w:after="20"/>
            </w:pPr>
            <w:r>
              <w:t>Earth Institute (Mi</w:t>
            </w:r>
            <w:r w:rsidR="006F4B70">
              <w:t>l</w:t>
            </w:r>
            <w:r>
              <w:t>lennium Villages Project)</w:t>
            </w:r>
          </w:p>
          <w:p w14:paraId="5CD4EEB0" w14:textId="770EB176" w:rsidR="00146AF2" w:rsidRDefault="00146AF2" w:rsidP="00023D72">
            <w:pPr>
              <w:spacing w:before="20" w:after="20"/>
            </w:pPr>
            <w:r>
              <w:t>Graduate research assistant, Columbia University, New York, NY</w:t>
            </w:r>
          </w:p>
          <w:p w14:paraId="22F9501A" w14:textId="02287CDC" w:rsidR="00146AF2" w:rsidRDefault="005D448E" w:rsidP="005D448E">
            <w:pPr>
              <w:spacing w:before="20" w:after="20"/>
            </w:pPr>
            <w:r>
              <w:t>Political Science Department</w:t>
            </w:r>
          </w:p>
          <w:p w14:paraId="3A07397D" w14:textId="75A8213C" w:rsidR="00B4240B" w:rsidRPr="001953D7" w:rsidRDefault="00666FBB" w:rsidP="00023D72">
            <w:pPr>
              <w:spacing w:before="20" w:after="20"/>
            </w:pPr>
            <w:r>
              <w:t>Researcher in Statistics (Staff Associate level), Columbia University, New York, NY</w:t>
            </w:r>
          </w:p>
        </w:tc>
      </w:tr>
    </w:tbl>
    <w:p w14:paraId="0F7461B0" w14:textId="55CC845E" w:rsidR="00B4240B" w:rsidRDefault="00666FBB" w:rsidP="00F72E9E">
      <w:pPr>
        <w:pStyle w:val="Heading2"/>
      </w:pPr>
      <w:r>
        <w:t>Other</w:t>
      </w:r>
      <w:r w:rsidR="00B4240B">
        <w:t xml:space="preserve">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20"/>
        <w:gridCol w:w="9180"/>
      </w:tblGrid>
      <w:tr w:rsidR="00B4240B" w14:paraId="78219C00" w14:textId="77777777">
        <w:tc>
          <w:tcPr>
            <w:tcW w:w="1620" w:type="dxa"/>
          </w:tcPr>
          <w:p w14:paraId="7ED44C5D" w14:textId="7FE34A0C" w:rsidR="00B4240B" w:rsidRDefault="00666FBB" w:rsidP="00666FBB">
            <w:pPr>
              <w:spacing w:before="20" w:after="20"/>
            </w:pPr>
            <w:r>
              <w:t>2015</w:t>
            </w:r>
            <w:r w:rsidR="00B4240B" w:rsidRPr="00E32396">
              <w:t>-</w:t>
            </w:r>
            <w:r>
              <w:t>Present</w:t>
            </w:r>
          </w:p>
        </w:tc>
        <w:tc>
          <w:tcPr>
            <w:tcW w:w="9180" w:type="dxa"/>
          </w:tcPr>
          <w:p w14:paraId="31828B2A" w14:textId="297ADECF" w:rsidR="00B4240B" w:rsidRDefault="00666FBB" w:rsidP="00023D72">
            <w:pPr>
              <w:spacing w:before="20" w:after="20"/>
            </w:pPr>
            <w:r>
              <w:t>Stan Core Development Team</w:t>
            </w:r>
          </w:p>
        </w:tc>
      </w:tr>
    </w:tbl>
    <w:p w14:paraId="060AC472" w14:textId="164A0504" w:rsidR="00BF7356" w:rsidRDefault="00BF7356">
      <w:pPr>
        <w:autoSpaceDE/>
        <w:autoSpaceDN/>
        <w:rPr>
          <w:ins w:id="72" w:author="Michael Andreae" w:date="2016-01-30T08:47:00Z"/>
          <w:rFonts w:eastAsiaTheme="majorEastAsia"/>
          <w:b/>
          <w:bCs/>
          <w:i/>
          <w:iCs/>
          <w:szCs w:val="22"/>
        </w:rPr>
      </w:pPr>
    </w:p>
    <w:p w14:paraId="2376FA91" w14:textId="07E20C9E" w:rsidR="00B4240B" w:rsidRDefault="00B4240B" w:rsidP="00F72E9E">
      <w:pPr>
        <w:pStyle w:val="Heading2"/>
      </w:pPr>
      <w:r>
        <w:t>Honors and Awards</w:t>
      </w:r>
    </w:p>
    <w:p w14:paraId="47C84223" w14:textId="43A2F537" w:rsidR="00B4240B" w:rsidRDefault="00666FBB" w:rsidP="00023D72">
      <w:pPr>
        <w:spacing w:before="20" w:after="20"/>
        <w:ind w:left="864"/>
      </w:pPr>
      <w:r>
        <w:t xml:space="preserve">Quantitative Methods in the Social Sciences Scholarship, </w:t>
      </w:r>
      <w:r w:rsidR="00B4240B">
        <w:t xml:space="preserve">Columbia </w:t>
      </w:r>
      <w:r>
        <w:t>University, 2013</w:t>
      </w:r>
    </w:p>
    <w:p w14:paraId="7F71D7B1" w14:textId="4D6C997C" w:rsidR="00666FBB" w:rsidRDefault="00666FBB" w:rsidP="00023D72">
      <w:pPr>
        <w:spacing w:before="20" w:after="20"/>
        <w:ind w:left="864"/>
      </w:pPr>
      <w:bookmarkStart w:id="73" w:name="h.14qmyhllnung"/>
      <w:bookmarkStart w:id="74" w:name="h.gxrikxdt7dhg"/>
      <w:bookmarkEnd w:id="73"/>
      <w:bookmarkEnd w:id="74"/>
      <w:r>
        <w:t>Honors for thesis on Spanish-English translation, Bowdoin College, 2007</w:t>
      </w:r>
    </w:p>
    <w:p w14:paraId="49B912E1" w14:textId="5C1610C9" w:rsidR="00666FBB" w:rsidRDefault="00666FBB" w:rsidP="00023D72">
      <w:pPr>
        <w:spacing w:before="20" w:after="20"/>
        <w:ind w:left="864"/>
      </w:pPr>
      <w:r>
        <w:t>Philip C. Bradley Prize, Bowdoin College, 2007</w:t>
      </w:r>
    </w:p>
    <w:p w14:paraId="655CE7D2" w14:textId="289BE375" w:rsidR="00666FBB" w:rsidRDefault="00666FBB" w:rsidP="00666FBB">
      <w:pPr>
        <w:spacing w:before="20" w:after="20"/>
        <w:ind w:left="864"/>
      </w:pPr>
      <w:r>
        <w:t>Latin American Studies Prize, Bowdoin College, 2007</w:t>
      </w:r>
    </w:p>
    <w:p w14:paraId="422BD442" w14:textId="691E47E5" w:rsidR="00B4240B" w:rsidRDefault="00666FBB" w:rsidP="00023D72">
      <w:pPr>
        <w:spacing w:before="20" w:after="20"/>
        <w:ind w:left="864"/>
      </w:pPr>
      <w:r>
        <w:t>Phi Beta Kappa &amp; Cum Laude, Bowdoin College, 2007</w:t>
      </w:r>
    </w:p>
    <w:p w14:paraId="5A49115F" w14:textId="402C55DC" w:rsidR="00666FBB" w:rsidRPr="00C5647B" w:rsidDel="00BF7356" w:rsidRDefault="00666FBB" w:rsidP="00023D72">
      <w:pPr>
        <w:spacing w:before="20" w:after="20"/>
        <w:ind w:left="864"/>
        <w:rPr>
          <w:del w:id="75" w:author="Michael Andreae" w:date="2016-01-30T08:46:00Z"/>
        </w:rPr>
      </w:pPr>
      <w:r>
        <w:t>Bowdoin College Research Grant, 2006</w:t>
      </w:r>
    </w:p>
    <w:p w14:paraId="5678AA87" w14:textId="77777777" w:rsidR="00562587" w:rsidRDefault="00562587" w:rsidP="00BF7356">
      <w:pPr>
        <w:spacing w:before="20" w:after="20"/>
        <w:ind w:left="864"/>
        <w:pPrChange w:id="76" w:author="Michael Andreae" w:date="2016-01-30T08:46:00Z">
          <w:pPr>
            <w:pStyle w:val="Heading1"/>
          </w:pPr>
        </w:pPrChange>
      </w:pPr>
    </w:p>
    <w:p w14:paraId="267AB71A" w14:textId="77777777" w:rsidR="00B4240B" w:rsidRDefault="00B4240B" w:rsidP="00F72E9E">
      <w:pPr>
        <w:pStyle w:val="Heading1"/>
        <w:rPr>
          <w:ins w:id="77" w:author="Michael Andreae" w:date="2016-01-29T08:28:00Z"/>
        </w:rPr>
      </w:pPr>
      <w:r w:rsidRPr="00F72E9E">
        <w:t>C.</w:t>
      </w:r>
      <w:r w:rsidRPr="00F72E9E">
        <w:tab/>
        <w:t>Contribution to Science</w:t>
      </w:r>
    </w:p>
    <w:p w14:paraId="56EC9F16" w14:textId="6B84DD1D" w:rsidR="008E40A5" w:rsidRPr="008E40A5" w:rsidDel="008E40A5" w:rsidRDefault="008E40A5">
      <w:pPr>
        <w:spacing w:after="240" w:line="300" w:lineRule="atLeast"/>
        <w:rPr>
          <w:del w:id="78" w:author="Michael Andreae" w:date="2016-01-29T08:34:00Z"/>
          <w:rPrChange w:id="79" w:author="Michael Andreae" w:date="2016-01-29T08:28:00Z">
            <w:rPr>
              <w:del w:id="80" w:author="Michael Andreae" w:date="2016-01-29T08:34:00Z"/>
            </w:rPr>
          </w:rPrChange>
        </w:rPr>
        <w:pPrChange w:id="81" w:author="Michael Andreae" w:date="2016-01-29T08:34:00Z">
          <w:pPr>
            <w:pStyle w:val="Heading1"/>
          </w:pPr>
        </w:pPrChange>
      </w:pPr>
      <w:ins w:id="82" w:author="Michael Andreae" w:date="2016-01-29T08:28:00Z">
        <w:r>
          <w:t>My contribution to s</w:t>
        </w:r>
      </w:ins>
      <w:ins w:id="83" w:author="Michael Andreae" w:date="2016-01-29T08:29:00Z">
        <w:r>
          <w:t xml:space="preserve">cience has been in authoring or contributing to user centered software package for the open source statistical environment R to facilitate advanced </w:t>
        </w:r>
      </w:ins>
      <w:ins w:id="84" w:author="Michael Andreae" w:date="2016-01-29T08:30:00Z">
        <w:r>
          <w:t>Bayesian hierarchical modeling</w:t>
        </w:r>
      </w:ins>
      <w:ins w:id="85" w:author="Michael Andreae" w:date="2016-01-29T08:31:00Z">
        <w:r>
          <w:t xml:space="preserve"> </w:t>
        </w:r>
        <w:r w:rsidRPr="008E40A5">
          <w:t>as a member of Stan Core Development Team</w:t>
        </w:r>
        <w:r>
          <w:t xml:space="preserve">. The </w:t>
        </w:r>
        <w:r w:rsidRPr="008E40A5">
          <w:rPr>
            <w:b/>
          </w:rPr>
          <w:t>rstanarm</w:t>
        </w:r>
        <w:r>
          <w:t xml:space="preserve"> </w:t>
        </w:r>
      </w:ins>
      <w:ins w:id="86" w:author="Michael Andreae" w:date="2016-01-29T08:32:00Z">
        <w:r>
          <w:t xml:space="preserve">and </w:t>
        </w:r>
        <w:r w:rsidRPr="008E40A5">
          <w:rPr>
            <w:b/>
          </w:rPr>
          <w:t>shinystan</w:t>
        </w:r>
        <w:r>
          <w:t xml:space="preserve"> </w:t>
        </w:r>
      </w:ins>
      <w:ins w:id="87" w:author="Michael Andreae" w:date="2016-01-29T08:31:00Z">
        <w:r>
          <w:t>package</w:t>
        </w:r>
      </w:ins>
      <w:ins w:id="88" w:author="Michael Andreae" w:date="2016-01-29T08:32:00Z">
        <w:r>
          <w:t>s</w:t>
        </w:r>
      </w:ins>
      <w:ins w:id="89" w:author="Michael Andreae" w:date="2016-01-29T08:31:00Z">
        <w:r>
          <w:t xml:space="preserve"> stands out </w:t>
        </w:r>
      </w:ins>
      <w:ins w:id="90" w:author="Michael Andreae" w:date="2016-01-29T08:32:00Z">
        <w:r>
          <w:t xml:space="preserve">by their integration and by breaking down the significant barriers that hitherto existed for data scientist to utilize the power of </w:t>
        </w:r>
      </w:ins>
      <w:ins w:id="91" w:author="Michael Andreae" w:date="2016-01-29T08:33:00Z">
        <w:r>
          <w:t>the cutting edge Hamiltonian Monte Carlo algorithms for fitting complex hierarchical models.</w:t>
        </w:r>
      </w:ins>
    </w:p>
    <w:p w14:paraId="6E32EB69" w14:textId="77777777" w:rsidR="00562587" w:rsidRDefault="00562587">
      <w:pPr>
        <w:spacing w:after="240" w:line="300" w:lineRule="atLeast"/>
        <w:pPrChange w:id="92" w:author="Michael Andreae" w:date="2016-01-29T08:34:00Z">
          <w:pPr/>
        </w:pPrChange>
      </w:pPr>
    </w:p>
    <w:p w14:paraId="661F01FC" w14:textId="77777777" w:rsidR="00BF7356" w:rsidRDefault="00BF7356">
      <w:pPr>
        <w:ind w:firstLine="360"/>
        <w:rPr>
          <w:ins w:id="93" w:author="Michael Andreae" w:date="2016-01-30T08:47:00Z"/>
          <w:b/>
        </w:rPr>
        <w:pPrChange w:id="94" w:author="Michael Andreae" w:date="2016-01-29T08:34:00Z">
          <w:pPr/>
        </w:pPrChange>
      </w:pPr>
    </w:p>
    <w:p w14:paraId="23F41570" w14:textId="4E97324E" w:rsidR="00B87F2B" w:rsidRPr="00AB7D1D" w:rsidRDefault="00221251">
      <w:pPr>
        <w:ind w:firstLine="360"/>
        <w:rPr>
          <w:b/>
        </w:rPr>
        <w:pPrChange w:id="95" w:author="Michael Andreae" w:date="2016-01-29T08:34:00Z">
          <w:pPr/>
        </w:pPrChange>
      </w:pPr>
      <w:r w:rsidRPr="00AB7D1D">
        <w:rPr>
          <w:b/>
        </w:rPr>
        <w:t>Co-authored software</w:t>
      </w:r>
      <w:r w:rsidR="00AA6D19">
        <w:rPr>
          <w:b/>
        </w:rPr>
        <w:t xml:space="preserve"> packages:</w:t>
      </w:r>
    </w:p>
    <w:p w14:paraId="3A312CE9" w14:textId="77777777" w:rsidR="00221251" w:rsidRDefault="00221251" w:rsidP="00B87F2B"/>
    <w:p w14:paraId="20DBB3EC" w14:textId="279233C9" w:rsidR="00221251" w:rsidRPr="00221251" w:rsidRDefault="00221251" w:rsidP="00221251">
      <w:pPr>
        <w:widowControl w:val="0"/>
        <w:adjustRightInd w:val="0"/>
        <w:spacing w:after="240" w:line="300" w:lineRule="atLeast"/>
        <w:rPr>
          <w:rFonts w:ascii="Times" w:hAnsi="Times" w:cs="Times"/>
          <w:sz w:val="24"/>
        </w:rPr>
      </w:pPr>
      <w:r>
        <w:rPr>
          <w:rFonts w:ascii="Times" w:hAnsi="Times" w:cs="Times"/>
          <w:b/>
          <w:bCs/>
          <w:color w:val="202020"/>
          <w:sz w:val="26"/>
          <w:szCs w:val="26"/>
        </w:rPr>
        <w:t xml:space="preserve">loo </w:t>
      </w:r>
      <w:r w:rsidRPr="00066DB9">
        <w:rPr>
          <w:rFonts w:cs="Arial"/>
          <w:szCs w:val="22"/>
        </w:rPr>
        <w:t>Efficient approximate leave-one-out cross-validation (LOO) using Pareto smoothed importance sampling (PSIS), a new procedure for regularizing importance weights. As a byproduct of the calculations, we also obtain approximate standard errors for estimated predictive errors, and for the comparison of predictive errors between models.</w:t>
      </w:r>
      <w:r>
        <w:rPr>
          <w:rFonts w:cs="Arial"/>
          <w:szCs w:val="22"/>
        </w:rPr>
        <w:t xml:space="preserve"> </w:t>
      </w:r>
      <w:hyperlink r:id="rId7" w:history="1">
        <w:r>
          <w:rPr>
            <w:rStyle w:val="Hyperlink"/>
            <w:rFonts w:cs="Arial"/>
            <w:szCs w:val="22"/>
          </w:rPr>
          <w:t>https://cran.r-project.org/web/packages/loo/index.html</w:t>
        </w:r>
      </w:hyperlink>
    </w:p>
    <w:p w14:paraId="54DB3CB3" w14:textId="1F026319" w:rsidR="00B87F2B" w:rsidRPr="002F0D6B" w:rsidRDefault="00B87F2B" w:rsidP="00B87F2B">
      <w:pPr>
        <w:widowControl w:val="0"/>
        <w:adjustRightInd w:val="0"/>
        <w:spacing w:after="240" w:line="300" w:lineRule="atLeast"/>
        <w:rPr>
          <w:rFonts w:cs="Arial"/>
          <w:szCs w:val="22"/>
        </w:rPr>
      </w:pPr>
      <w:r>
        <w:rPr>
          <w:rFonts w:ascii="Times" w:hAnsi="Times" w:cs="Times"/>
          <w:b/>
          <w:bCs/>
          <w:color w:val="202020"/>
          <w:sz w:val="26"/>
          <w:szCs w:val="26"/>
        </w:rPr>
        <w:t xml:space="preserve">rstan </w:t>
      </w:r>
      <w:r w:rsidRPr="00457E52">
        <w:rPr>
          <w:rFonts w:cs="Arial"/>
          <w:szCs w:val="22"/>
        </w:rPr>
        <w:t>User-facing R functions are provided by this package to parse, compile, test, estimate, and analyze Stan models by accessing the header-only Stan library provided by the 'StanHeaders' package. The Stan project develops a probabilistic programming language that implements full Bayesian statistical inference via Markov Chain Monte Carlo, rough Bayesian inference via variational approximation, and (optionally penalized) maximum likelihood estimation via optimization. In all three cases, automatic dif</w:t>
      </w:r>
      <w:r w:rsidR="009460B7">
        <w:rPr>
          <w:rFonts w:cs="Arial"/>
          <w:szCs w:val="22"/>
        </w:rPr>
        <w:t xml:space="preserve">ferentiation is used to quickly </w:t>
      </w:r>
      <w:r w:rsidRPr="00457E52">
        <w:rPr>
          <w:rFonts w:cs="Arial"/>
          <w:szCs w:val="22"/>
        </w:rPr>
        <w:t>and accurately evaluate gradients without burdening the user with the need to derive the partial derivatives.</w:t>
      </w:r>
      <w:r w:rsidR="002F0D6B">
        <w:rPr>
          <w:rFonts w:cs="Arial"/>
          <w:szCs w:val="22"/>
        </w:rPr>
        <w:t xml:space="preserve"> </w:t>
      </w:r>
      <w:hyperlink r:id="rId8" w:history="1">
        <w:r w:rsidR="002F0D6B">
          <w:rPr>
            <w:rStyle w:val="Hyperlink"/>
            <w:rFonts w:cs="Arial"/>
            <w:szCs w:val="22"/>
          </w:rPr>
          <w:t>https://cran.r-project.org/web/packages/rstan/index.html</w:t>
        </w:r>
      </w:hyperlink>
    </w:p>
    <w:p w14:paraId="278B5A43" w14:textId="668FCE69" w:rsidR="00B87F2B" w:rsidRPr="00457E52" w:rsidRDefault="00B87F2B" w:rsidP="00B87F2B">
      <w:pPr>
        <w:widowControl w:val="0"/>
        <w:adjustRightInd w:val="0"/>
        <w:spacing w:after="240" w:line="300" w:lineRule="atLeast"/>
        <w:rPr>
          <w:rFonts w:cs="Arial"/>
          <w:b/>
          <w:color w:val="202020"/>
          <w:szCs w:val="22"/>
        </w:rPr>
      </w:pPr>
      <w:r w:rsidRPr="00B87F2B">
        <w:rPr>
          <w:rFonts w:ascii="Times" w:hAnsi="Times" w:cs="Times"/>
          <w:b/>
          <w:color w:val="202020"/>
          <w:sz w:val="26"/>
          <w:szCs w:val="26"/>
        </w:rPr>
        <w:t>rstanarm</w:t>
      </w:r>
      <w:r>
        <w:rPr>
          <w:rFonts w:ascii="Times" w:hAnsi="Times" w:cs="Times"/>
          <w:b/>
          <w:color w:val="202020"/>
          <w:sz w:val="26"/>
          <w:szCs w:val="26"/>
        </w:rPr>
        <w:t xml:space="preserve"> </w:t>
      </w:r>
      <w:r w:rsidRPr="00457E52">
        <w:rPr>
          <w:rFonts w:cs="Arial"/>
          <w:szCs w:val="22"/>
        </w:rPr>
        <w:t>Estimates pre-compiled regression models using the 'rstan' package, which provides the R interface to the Stan C++ library for Bayesian estimation. Users specify models via the customary R syntax with a formula and data.frame plus some additional arguments for priors.</w:t>
      </w:r>
      <w:r w:rsidR="002F0D6B">
        <w:rPr>
          <w:rFonts w:cs="Arial"/>
          <w:szCs w:val="22"/>
        </w:rPr>
        <w:t xml:space="preserve"> </w:t>
      </w:r>
      <w:hyperlink r:id="rId9" w:history="1">
        <w:r w:rsidR="002F0D6B">
          <w:rPr>
            <w:rStyle w:val="Hyperlink"/>
            <w:rFonts w:cs="Arial"/>
            <w:szCs w:val="22"/>
          </w:rPr>
          <w:t>https://cran.r-project.org/web/packages/rstanarm/index.html</w:t>
        </w:r>
      </w:hyperlink>
    </w:p>
    <w:p w14:paraId="58E30101" w14:textId="16D27BE4" w:rsidR="00562587" w:rsidDel="00BF7356" w:rsidRDefault="00B87F2B" w:rsidP="002D1FDE">
      <w:pPr>
        <w:widowControl w:val="0"/>
        <w:adjustRightInd w:val="0"/>
        <w:spacing w:after="240" w:line="300" w:lineRule="atLeast"/>
        <w:rPr>
          <w:del w:id="96" w:author="Michael Andreae" w:date="2016-01-30T08:46:00Z"/>
          <w:rFonts w:cs="Arial"/>
          <w:szCs w:val="22"/>
        </w:rPr>
      </w:pPr>
      <w:r>
        <w:rPr>
          <w:rFonts w:ascii="Times" w:hAnsi="Times" w:cs="Times"/>
          <w:b/>
          <w:bCs/>
          <w:color w:val="202020"/>
          <w:sz w:val="26"/>
          <w:szCs w:val="26"/>
        </w:rPr>
        <w:lastRenderedPageBreak/>
        <w:t xml:space="preserve">shinystan </w:t>
      </w:r>
      <w:r w:rsidR="00066DB9">
        <w:rPr>
          <w:rFonts w:cs="Arial"/>
          <w:szCs w:val="22"/>
        </w:rPr>
        <w:t>A</w:t>
      </w:r>
      <w:r w:rsidR="00066DB9" w:rsidRPr="00066DB9">
        <w:rPr>
          <w:rFonts w:cs="Arial"/>
          <w:szCs w:val="22"/>
        </w:rPr>
        <w:t xml:space="preserve"> graphical user interface for interactive Markov chain Monte Carlo (MCMC) diagnostics and plots and tables helpful for analyzing a posterior sample. The interface is powered by RStudio's Shiny web application framework and works with the output of MCMC programs written in any programming language (and has extended functionality for Stan models fit using the rstan package and the No-U-Turn sampler).</w:t>
      </w:r>
      <w:r w:rsidR="002F0D6B">
        <w:rPr>
          <w:rFonts w:cs="Arial"/>
          <w:szCs w:val="22"/>
        </w:rPr>
        <w:t xml:space="preserve"> </w:t>
      </w:r>
      <w:hyperlink r:id="rId10" w:history="1">
        <w:r w:rsidR="002F0D6B" w:rsidRPr="002F0D6B">
          <w:rPr>
            <w:rStyle w:val="Hyperlink"/>
            <w:rFonts w:cs="Arial"/>
            <w:szCs w:val="22"/>
          </w:rPr>
          <w:t>https://cran.r-project.org/web/packages/shinystan/index.html</w:t>
        </w:r>
      </w:hyperlink>
    </w:p>
    <w:p w14:paraId="17AA6E4A" w14:textId="77777777" w:rsidR="00562587" w:rsidRDefault="00562587" w:rsidP="00BF7356">
      <w:pPr>
        <w:widowControl w:val="0"/>
        <w:adjustRightInd w:val="0"/>
        <w:spacing w:after="240" w:line="300" w:lineRule="atLeast"/>
        <w:rPr>
          <w:rFonts w:cs="Arial"/>
          <w:szCs w:val="22"/>
        </w:rPr>
        <w:pPrChange w:id="97" w:author="Michael Andreae" w:date="2016-01-30T08:46:00Z">
          <w:pPr/>
        </w:pPrChange>
      </w:pPr>
    </w:p>
    <w:p w14:paraId="0055C815" w14:textId="77777777" w:rsidR="00562587" w:rsidRDefault="00562587" w:rsidP="00562587">
      <w:pPr>
        <w:rPr>
          <w:rFonts w:cs="Arial"/>
          <w:szCs w:val="22"/>
        </w:rPr>
      </w:pPr>
    </w:p>
    <w:p w14:paraId="39194486" w14:textId="77777777" w:rsidR="00562587" w:rsidRPr="00AB7D1D" w:rsidRDefault="00562587" w:rsidP="00562587">
      <w:pPr>
        <w:rPr>
          <w:b/>
        </w:rPr>
      </w:pPr>
      <w:r w:rsidRPr="00AB7D1D">
        <w:rPr>
          <w:b/>
        </w:rPr>
        <w:t>Co-authored papers and conference abstracts/presentations:</w:t>
      </w:r>
    </w:p>
    <w:p w14:paraId="19669B07" w14:textId="77777777" w:rsidR="00562587" w:rsidRDefault="00562587" w:rsidP="00562587"/>
    <w:p w14:paraId="00E28A4B" w14:textId="520C8F76" w:rsidR="0056780C" w:rsidDel="0056780C" w:rsidRDefault="00562587" w:rsidP="00BF7356">
      <w:pPr>
        <w:spacing w:line="360" w:lineRule="auto"/>
        <w:rPr>
          <w:del w:id="98" w:author="Michael Andreae" w:date="2016-01-29T08:18:00Z"/>
          <w:bCs/>
        </w:rPr>
        <w:pPrChange w:id="99" w:author="Michael Andreae" w:date="2016-01-30T08:49:00Z">
          <w:pPr/>
        </w:pPrChange>
      </w:pPr>
      <w:r w:rsidRPr="0097138E">
        <w:rPr>
          <w:bCs/>
          <w:lang w:val="de-DE"/>
        </w:rPr>
        <w:t xml:space="preserve">Vehtari, A., Gelman, A., Gabry, J. (2016). </w:t>
      </w:r>
      <w:r w:rsidRPr="00AB7D1D">
        <w:rPr>
          <w:bCs/>
          <w:i/>
        </w:rPr>
        <w:t>Practical Bayesian model evaluation using leave-one-out cross-validation and WAIC</w:t>
      </w:r>
      <w:r>
        <w:rPr>
          <w:bCs/>
        </w:rPr>
        <w:t>. Preprint available on arXiv (</w:t>
      </w:r>
      <w:r w:rsidR="00245466">
        <w:fldChar w:fldCharType="begin"/>
      </w:r>
      <w:r w:rsidR="00245466">
        <w:instrText xml:space="preserve"> HYPERLINK "http://arxiv.org/abs/1507.04544" </w:instrText>
      </w:r>
      <w:r w:rsidR="00245466">
        <w:fldChar w:fldCharType="separate"/>
      </w:r>
      <w:r w:rsidRPr="00093C3C">
        <w:rPr>
          <w:rStyle w:val="Hyperlink"/>
          <w:bCs/>
        </w:rPr>
        <w:t>http://arxiv.org/abs/1507.04544</w:t>
      </w:r>
      <w:r w:rsidR="00245466">
        <w:rPr>
          <w:rStyle w:val="Hyperlink"/>
          <w:bCs/>
        </w:rPr>
        <w:fldChar w:fldCharType="end"/>
      </w:r>
      <w:r>
        <w:rPr>
          <w:bCs/>
        </w:rPr>
        <w:t>)</w:t>
      </w:r>
    </w:p>
    <w:p w14:paraId="46E88DFD" w14:textId="77777777" w:rsidR="0056780C" w:rsidRDefault="0056780C" w:rsidP="00BF7356">
      <w:pPr>
        <w:pStyle w:val="cite"/>
        <w:spacing w:line="360" w:lineRule="auto"/>
        <w:ind w:left="0"/>
        <w:rPr>
          <w:ins w:id="100" w:author="Michael Andreae" w:date="2016-01-29T08:20:00Z"/>
          <w:bCs/>
        </w:rPr>
        <w:pPrChange w:id="101" w:author="Michael Andreae" w:date="2016-01-30T08:49:00Z">
          <w:pPr>
            <w:pStyle w:val="cite"/>
            <w:ind w:left="0"/>
          </w:pPr>
        </w:pPrChange>
      </w:pPr>
    </w:p>
    <w:p w14:paraId="0D84D145" w14:textId="77777777" w:rsidR="0056780C" w:rsidRDefault="0056780C" w:rsidP="00BF7356">
      <w:pPr>
        <w:spacing w:line="360" w:lineRule="auto"/>
        <w:rPr>
          <w:ins w:id="102" w:author="Michael Andreae" w:date="2016-01-29T08:19:00Z"/>
          <w:bCs/>
        </w:rPr>
        <w:pPrChange w:id="103" w:author="Michael Andreae" w:date="2016-01-30T08:49:00Z">
          <w:pPr/>
        </w:pPrChange>
      </w:pPr>
    </w:p>
    <w:p w14:paraId="3B5CF658" w14:textId="6AD50BDB" w:rsidR="0056780C" w:rsidRDefault="002B67F2" w:rsidP="00BF7356">
      <w:pPr>
        <w:spacing w:line="360" w:lineRule="auto"/>
        <w:rPr>
          <w:ins w:id="104" w:author="Michael Andreae" w:date="2016-01-29T08:20:00Z"/>
          <w:bCs/>
        </w:rPr>
        <w:pPrChange w:id="105" w:author="Michael Andreae" w:date="2016-01-30T08:49:00Z">
          <w:pPr/>
        </w:pPrChange>
      </w:pPr>
      <w:ins w:id="106" w:author="Michael Andreae" w:date="2016-01-29T08:19:00Z">
        <w:r>
          <w:rPr>
            <w:bCs/>
          </w:rPr>
          <w:t>Ga</w:t>
        </w:r>
        <w:r w:rsidR="0056780C" w:rsidRPr="0056780C">
          <w:rPr>
            <w:bCs/>
          </w:rPr>
          <w:t xml:space="preserve">bry J, </w:t>
        </w:r>
        <w:r w:rsidR="0056780C" w:rsidRPr="0056780C">
          <w:rPr>
            <w:bCs/>
            <w:rPrChange w:id="107" w:author="Michael Andreae" w:date="2016-01-29T08:19:00Z">
              <w:rPr>
                <w:b/>
                <w:bCs/>
              </w:rPr>
            </w:rPrChange>
          </w:rPr>
          <w:t>Andreae MH</w:t>
        </w:r>
        <w:r w:rsidR="0056780C" w:rsidRPr="0056780C">
          <w:rPr>
            <w:bCs/>
          </w:rPr>
          <w:t xml:space="preserve">, Yuanjun Gao, Dongying Song. </w:t>
        </w:r>
        <w:r w:rsidR="0056780C" w:rsidRPr="0056780C">
          <w:rPr>
            <w:bCs/>
            <w:i/>
            <w:rPrChange w:id="108" w:author="Michael Andreae" w:date="2016-01-29T08:19:00Z">
              <w:rPr>
                <w:bCs/>
              </w:rPr>
            </w:rPrChange>
          </w:rPr>
          <w:t>Interactive graphical analysis, exploration and posterior predictive checking of multi-level hierarchical Bayesian models</w:t>
        </w:r>
        <w:r w:rsidR="0056780C" w:rsidRPr="0056780C">
          <w:rPr>
            <w:bCs/>
          </w:rPr>
          <w:t>. Oral Presentation at the Annual Meeting of the International Society of Clinical Biostatistics, Utrecht, NL, 2015.</w:t>
        </w:r>
      </w:ins>
    </w:p>
    <w:p w14:paraId="629C00DE" w14:textId="77777777" w:rsidR="0056780C" w:rsidRDefault="0056780C" w:rsidP="00BF7356">
      <w:pPr>
        <w:spacing w:line="360" w:lineRule="auto"/>
        <w:rPr>
          <w:ins w:id="109" w:author="Michael Andreae" w:date="2016-01-29T08:19:00Z"/>
          <w:bCs/>
        </w:rPr>
        <w:pPrChange w:id="110" w:author="Michael Andreae" w:date="2016-01-30T08:49:00Z">
          <w:pPr/>
        </w:pPrChange>
      </w:pPr>
    </w:p>
    <w:p w14:paraId="541FFB3B" w14:textId="7398A65F" w:rsidR="00562587" w:rsidDel="0056780C" w:rsidRDefault="00562587" w:rsidP="00BF7356">
      <w:pPr>
        <w:spacing w:line="360" w:lineRule="auto"/>
        <w:rPr>
          <w:del w:id="111" w:author="Michael Andreae" w:date="2016-01-29T08:18:00Z"/>
          <w:bCs/>
        </w:rPr>
        <w:pPrChange w:id="112" w:author="Michael Andreae" w:date="2016-01-30T08:49:00Z">
          <w:pPr/>
        </w:pPrChange>
      </w:pPr>
    </w:p>
    <w:p w14:paraId="17D43686" w14:textId="3940FC2E" w:rsidR="0056780C" w:rsidDel="00BF7356" w:rsidRDefault="00562587" w:rsidP="00BF7356">
      <w:pPr>
        <w:pStyle w:val="cite"/>
        <w:spacing w:line="360" w:lineRule="auto"/>
        <w:ind w:left="0"/>
        <w:rPr>
          <w:del w:id="113" w:author="Michael Andreae" w:date="2016-01-30T08:46:00Z"/>
        </w:rPr>
        <w:pPrChange w:id="114" w:author="Michael Andreae" w:date="2016-01-30T08:49:00Z">
          <w:pPr>
            <w:pStyle w:val="cite"/>
            <w:ind w:left="0"/>
          </w:pPr>
        </w:pPrChange>
      </w:pPr>
      <w:r w:rsidRPr="00AB7D1D">
        <w:rPr>
          <w:bCs/>
        </w:rPr>
        <w:t>Andreae MH</w:t>
      </w:r>
      <w:r>
        <w:t>, White R,</w:t>
      </w:r>
      <w:r w:rsidRPr="009E1FDF">
        <w:t xml:space="preserve"> </w:t>
      </w:r>
      <w:r>
        <w:t>Gabry J</w:t>
      </w:r>
      <w:del w:id="115" w:author="Michael Andreae" w:date="2016-01-29T08:20:00Z">
        <w:r w:rsidDel="0056780C">
          <w:delText>.</w:delText>
        </w:r>
      </w:del>
      <w:r>
        <w:t xml:space="preserve">, Hall C. </w:t>
      </w:r>
      <w:r w:rsidRPr="00AB7D1D">
        <w:rPr>
          <w:i/>
        </w:rPr>
        <w:t>Utilization of antiemetic medication as a marker of health care disparities in anesthesia</w:t>
      </w:r>
      <w:r>
        <w:t>. Abstract at the Translational Science Conference, Washington, 2015.</w:t>
      </w:r>
    </w:p>
    <w:p w14:paraId="1CCE5F62" w14:textId="77777777" w:rsidR="00562587" w:rsidRPr="00C25B9E" w:rsidDel="00BF7356" w:rsidRDefault="00562587" w:rsidP="00BF7356">
      <w:pPr>
        <w:spacing w:line="360" w:lineRule="auto"/>
        <w:rPr>
          <w:del w:id="116" w:author="Michael Andreae" w:date="2016-01-30T08:46:00Z"/>
        </w:rPr>
        <w:pPrChange w:id="117" w:author="Michael Andreae" w:date="2016-01-30T08:49:00Z">
          <w:pPr/>
        </w:pPrChange>
      </w:pPr>
    </w:p>
    <w:p w14:paraId="342DF37E" w14:textId="77777777" w:rsidR="00562587" w:rsidDel="00BF7356" w:rsidRDefault="00562587" w:rsidP="00BF7356">
      <w:pPr>
        <w:spacing w:line="360" w:lineRule="auto"/>
        <w:rPr>
          <w:del w:id="118" w:author="Michael Andreae" w:date="2016-01-30T08:46:00Z"/>
        </w:rPr>
        <w:pPrChange w:id="119" w:author="Michael Andreae" w:date="2016-01-30T08:49:00Z">
          <w:pPr/>
        </w:pPrChange>
      </w:pPr>
    </w:p>
    <w:p w14:paraId="25816CE3" w14:textId="77777777" w:rsidR="00BF4A64" w:rsidDel="00BF7356" w:rsidRDefault="00BF4A64" w:rsidP="00BF7356">
      <w:pPr>
        <w:spacing w:line="360" w:lineRule="auto"/>
        <w:rPr>
          <w:del w:id="120" w:author="Michael Andreae" w:date="2016-01-30T08:46:00Z"/>
        </w:rPr>
        <w:pPrChange w:id="121" w:author="Michael Andreae" w:date="2016-01-30T08:49:00Z">
          <w:pPr/>
        </w:pPrChange>
      </w:pPr>
    </w:p>
    <w:p w14:paraId="713B0925" w14:textId="77777777" w:rsidR="00BF4A64" w:rsidDel="00BF7356" w:rsidRDefault="00BF4A64" w:rsidP="00BF7356">
      <w:pPr>
        <w:spacing w:line="360" w:lineRule="auto"/>
        <w:rPr>
          <w:del w:id="122" w:author="Michael Andreae" w:date="2016-01-30T08:46:00Z"/>
        </w:rPr>
        <w:pPrChange w:id="123" w:author="Michael Andreae" w:date="2016-01-30T08:49:00Z">
          <w:pPr/>
        </w:pPrChange>
      </w:pPr>
    </w:p>
    <w:p w14:paraId="00DAB1A1" w14:textId="77777777" w:rsidR="00BF4A64" w:rsidDel="00BF7356" w:rsidRDefault="00BF4A64" w:rsidP="00BF7356">
      <w:pPr>
        <w:spacing w:line="360" w:lineRule="auto"/>
        <w:rPr>
          <w:del w:id="124" w:author="Michael Andreae" w:date="2016-01-30T08:46:00Z"/>
        </w:rPr>
        <w:pPrChange w:id="125" w:author="Michael Andreae" w:date="2016-01-30T08:49:00Z">
          <w:pPr/>
        </w:pPrChange>
      </w:pPr>
    </w:p>
    <w:p w14:paraId="60DD113A" w14:textId="77777777" w:rsidR="00BF4A64" w:rsidDel="00BF7356" w:rsidRDefault="00BF4A64" w:rsidP="00BF7356">
      <w:pPr>
        <w:spacing w:line="360" w:lineRule="auto"/>
        <w:rPr>
          <w:del w:id="126" w:author="Michael Andreae" w:date="2016-01-30T08:46:00Z"/>
        </w:rPr>
        <w:pPrChange w:id="127" w:author="Michael Andreae" w:date="2016-01-30T08:49:00Z">
          <w:pPr/>
        </w:pPrChange>
      </w:pPr>
    </w:p>
    <w:p w14:paraId="1BEAD090" w14:textId="77777777" w:rsidR="00BF4A64" w:rsidDel="00BF7356" w:rsidRDefault="00BF4A64" w:rsidP="00BF7356">
      <w:pPr>
        <w:spacing w:line="360" w:lineRule="auto"/>
        <w:rPr>
          <w:del w:id="128" w:author="Michael Andreae" w:date="2016-01-30T08:46:00Z"/>
        </w:rPr>
        <w:pPrChange w:id="129" w:author="Michael Andreae" w:date="2016-01-30T08:49:00Z">
          <w:pPr/>
        </w:pPrChange>
      </w:pPr>
    </w:p>
    <w:p w14:paraId="1A4FF83C" w14:textId="77777777" w:rsidR="00BF4A64" w:rsidDel="00BF7356" w:rsidRDefault="00BF4A64" w:rsidP="00BF7356">
      <w:pPr>
        <w:spacing w:line="360" w:lineRule="auto"/>
        <w:rPr>
          <w:del w:id="130" w:author="Michael Andreae" w:date="2016-01-30T08:46:00Z"/>
        </w:rPr>
        <w:pPrChange w:id="131" w:author="Michael Andreae" w:date="2016-01-30T08:49:00Z">
          <w:pPr/>
        </w:pPrChange>
      </w:pPr>
    </w:p>
    <w:p w14:paraId="08F2DA0F" w14:textId="77777777" w:rsidR="00BF4A64" w:rsidDel="00BF7356" w:rsidRDefault="00BF4A64" w:rsidP="00BF7356">
      <w:pPr>
        <w:spacing w:line="360" w:lineRule="auto"/>
        <w:rPr>
          <w:del w:id="132" w:author="Michael Andreae" w:date="2016-01-30T08:46:00Z"/>
        </w:rPr>
        <w:pPrChange w:id="133" w:author="Michael Andreae" w:date="2016-01-30T08:49:00Z">
          <w:pPr/>
        </w:pPrChange>
      </w:pPr>
    </w:p>
    <w:p w14:paraId="67A43721" w14:textId="77777777" w:rsidR="00BF4A64" w:rsidDel="00BF7356" w:rsidRDefault="00BF4A64" w:rsidP="00BF7356">
      <w:pPr>
        <w:spacing w:line="360" w:lineRule="auto"/>
        <w:rPr>
          <w:del w:id="134" w:author="Michael Andreae" w:date="2016-01-30T08:46:00Z"/>
        </w:rPr>
        <w:pPrChange w:id="135" w:author="Michael Andreae" w:date="2016-01-30T08:49:00Z">
          <w:pPr/>
        </w:pPrChange>
      </w:pPr>
    </w:p>
    <w:p w14:paraId="21E3EA58" w14:textId="77777777" w:rsidR="00BF4A64" w:rsidDel="00BF7356" w:rsidRDefault="00BF4A64" w:rsidP="00BF7356">
      <w:pPr>
        <w:spacing w:line="360" w:lineRule="auto"/>
        <w:rPr>
          <w:del w:id="136" w:author="Michael Andreae" w:date="2016-01-30T08:46:00Z"/>
        </w:rPr>
        <w:pPrChange w:id="137" w:author="Michael Andreae" w:date="2016-01-30T08:49:00Z">
          <w:pPr/>
        </w:pPrChange>
      </w:pPr>
    </w:p>
    <w:p w14:paraId="3FA20763" w14:textId="77777777" w:rsidR="00BF4A64" w:rsidDel="00BF7356" w:rsidRDefault="00BF4A64" w:rsidP="00BF7356">
      <w:pPr>
        <w:spacing w:line="360" w:lineRule="auto"/>
        <w:rPr>
          <w:del w:id="138" w:author="Michael Andreae" w:date="2016-01-30T08:46:00Z"/>
        </w:rPr>
        <w:pPrChange w:id="139" w:author="Michael Andreae" w:date="2016-01-30T08:49:00Z">
          <w:pPr/>
        </w:pPrChange>
      </w:pPr>
    </w:p>
    <w:p w14:paraId="46023D80" w14:textId="77777777" w:rsidR="00BF4A64" w:rsidDel="00BF7356" w:rsidRDefault="00BF4A64" w:rsidP="00BF7356">
      <w:pPr>
        <w:spacing w:line="360" w:lineRule="auto"/>
        <w:rPr>
          <w:del w:id="140" w:author="Michael Andreae" w:date="2016-01-30T08:46:00Z"/>
        </w:rPr>
        <w:pPrChange w:id="141" w:author="Michael Andreae" w:date="2016-01-30T08:49:00Z">
          <w:pPr/>
        </w:pPrChange>
      </w:pPr>
    </w:p>
    <w:p w14:paraId="5EFE3DDA" w14:textId="77777777" w:rsidR="00BF4A64" w:rsidDel="00BF7356" w:rsidRDefault="00BF4A64" w:rsidP="00BF7356">
      <w:pPr>
        <w:spacing w:line="360" w:lineRule="auto"/>
        <w:rPr>
          <w:del w:id="142" w:author="Michael Andreae" w:date="2016-01-30T08:46:00Z"/>
        </w:rPr>
        <w:pPrChange w:id="143" w:author="Michael Andreae" w:date="2016-01-30T08:49:00Z">
          <w:pPr/>
        </w:pPrChange>
      </w:pPr>
    </w:p>
    <w:p w14:paraId="5A97B2AE" w14:textId="77777777" w:rsidR="00BF4A64" w:rsidDel="00BF7356" w:rsidRDefault="00BF4A64" w:rsidP="00BF7356">
      <w:pPr>
        <w:spacing w:line="360" w:lineRule="auto"/>
        <w:rPr>
          <w:del w:id="144" w:author="Michael Andreae" w:date="2016-01-30T08:46:00Z"/>
        </w:rPr>
        <w:pPrChange w:id="145" w:author="Michael Andreae" w:date="2016-01-30T08:49:00Z">
          <w:pPr/>
        </w:pPrChange>
      </w:pPr>
    </w:p>
    <w:p w14:paraId="08AE98ED" w14:textId="77777777" w:rsidR="00BF4A64" w:rsidDel="00BF7356" w:rsidRDefault="00BF4A64" w:rsidP="00BF7356">
      <w:pPr>
        <w:spacing w:line="360" w:lineRule="auto"/>
        <w:rPr>
          <w:del w:id="146" w:author="Michael Andreae" w:date="2016-01-30T08:46:00Z"/>
        </w:rPr>
        <w:pPrChange w:id="147" w:author="Michael Andreae" w:date="2016-01-30T08:49:00Z">
          <w:pPr/>
        </w:pPrChange>
      </w:pPr>
    </w:p>
    <w:p w14:paraId="2D2D7C2A" w14:textId="77777777" w:rsidR="00BF4A64" w:rsidRDefault="00BF4A64" w:rsidP="00BF7356">
      <w:pPr>
        <w:pStyle w:val="cite"/>
        <w:spacing w:line="360" w:lineRule="auto"/>
        <w:ind w:left="0"/>
        <w:pPrChange w:id="148" w:author="Michael Andreae" w:date="2016-01-30T08:49:00Z">
          <w:pPr/>
        </w:pPrChange>
      </w:pPr>
    </w:p>
    <w:p w14:paraId="0C00111D" w14:textId="0BB9B29E" w:rsidR="00790CA4" w:rsidRDefault="00790CA4" w:rsidP="00790CA4">
      <w:pPr>
        <w:pStyle w:val="Heading1"/>
      </w:pPr>
      <w:r>
        <w:t>D</w:t>
      </w:r>
      <w:r w:rsidRPr="00F72E9E">
        <w:t>.</w:t>
      </w:r>
      <w:r w:rsidRPr="00F72E9E">
        <w:tab/>
      </w:r>
      <w:r>
        <w:t>Research Support</w:t>
      </w:r>
    </w:p>
    <w:p w14:paraId="6D706403" w14:textId="77777777" w:rsidR="00790CA4" w:rsidRDefault="00790CA4" w:rsidP="00790CA4"/>
    <w:p w14:paraId="0EBA9B6E" w14:textId="27E97D3D" w:rsidR="00790CA4" w:rsidRDefault="00790CA4" w:rsidP="00790CA4">
      <w:pPr>
        <w:rPr>
          <w:u w:val="single"/>
        </w:rPr>
      </w:pPr>
      <w:r w:rsidRPr="00790CA4">
        <w:rPr>
          <w:u w:val="single"/>
        </w:rPr>
        <w:t>Ongoing research support</w:t>
      </w:r>
    </w:p>
    <w:p w14:paraId="4376626E" w14:textId="77777777" w:rsidR="00790CA4" w:rsidRDefault="00790CA4" w:rsidP="00790CA4">
      <w:pPr>
        <w:rPr>
          <w:u w:val="single"/>
        </w:rPr>
      </w:pPr>
    </w:p>
    <w:p w14:paraId="2FAAE490" w14:textId="63D421A4" w:rsidR="00790CA4" w:rsidRDefault="00371A56" w:rsidP="00BF7356">
      <w:pPr>
        <w:spacing w:line="360" w:lineRule="auto"/>
        <w:pPrChange w:id="149" w:author="Michael Andreae" w:date="2016-01-30T08:49:00Z">
          <w:pPr/>
        </w:pPrChange>
      </w:pPr>
      <w:r>
        <w:t xml:space="preserve">NSF </w:t>
      </w:r>
      <w:r w:rsidR="00790CA4" w:rsidRPr="00790CA4">
        <w:t>Grant:</w:t>
      </w:r>
      <w:r w:rsidR="00790CA4">
        <w:t xml:space="preserve"> SES-1424962</w:t>
      </w:r>
    </w:p>
    <w:p w14:paraId="073F5EB7" w14:textId="09B36C1A" w:rsidR="00790CA4" w:rsidRDefault="00790CA4" w:rsidP="00BF7356">
      <w:pPr>
        <w:spacing w:line="360" w:lineRule="auto"/>
        <w:pPrChange w:id="150" w:author="Michael Andreae" w:date="2016-01-30T08:49:00Z">
          <w:pPr/>
        </w:pPrChange>
      </w:pPr>
      <w:r>
        <w:t>PI: Justin Phillips</w:t>
      </w:r>
    </w:p>
    <w:p w14:paraId="1CEEC766" w14:textId="0F6456AB" w:rsidR="00371A56" w:rsidRDefault="00790CA4" w:rsidP="00BF7356">
      <w:pPr>
        <w:spacing w:line="360" w:lineRule="auto"/>
        <w:pPrChange w:id="151" w:author="Michael Andreae" w:date="2016-01-30T08:49:00Z">
          <w:pPr/>
        </w:pPrChange>
      </w:pPr>
      <w:r>
        <w:t>Award Period: 9/15/14 – 8/31/17</w:t>
      </w:r>
    </w:p>
    <w:p w14:paraId="175DA3F5" w14:textId="77777777" w:rsidR="00371A56" w:rsidRDefault="00371A56" w:rsidP="00BF7356">
      <w:pPr>
        <w:spacing w:line="360" w:lineRule="auto"/>
        <w:pPrChange w:id="152" w:author="Michael Andreae" w:date="2016-01-30T08:49:00Z">
          <w:pPr/>
        </w:pPrChange>
      </w:pPr>
    </w:p>
    <w:p w14:paraId="7E67AC91" w14:textId="0628442D" w:rsidR="00371A56" w:rsidDel="00BF7356" w:rsidRDefault="00371A56" w:rsidP="00BF7356">
      <w:pPr>
        <w:spacing w:line="360" w:lineRule="auto"/>
        <w:rPr>
          <w:del w:id="153" w:author="Michael Andreae" w:date="2016-01-30T08:49:00Z"/>
        </w:rPr>
        <w:pPrChange w:id="154" w:author="Michael Andreae" w:date="2016-01-30T08:49:00Z">
          <w:pPr/>
        </w:pPrChange>
      </w:pPr>
      <w:r>
        <w:t>This research focuses on using multilevel regression and post-stratification</w:t>
      </w:r>
      <w:r w:rsidR="00A17217">
        <w:t xml:space="preserve"> (MRP)</w:t>
      </w:r>
      <w:r>
        <w:t xml:space="preserve"> to measure and study dynamic public opinion. </w:t>
      </w:r>
      <w:r w:rsidR="00A17217">
        <w:t xml:space="preserve"> </w:t>
      </w:r>
      <w:r>
        <w:t xml:space="preserve">My primary responsibilities </w:t>
      </w:r>
      <w:r w:rsidR="00A17217">
        <w:t xml:space="preserve">are </w:t>
      </w:r>
      <w:r w:rsidR="000654BE">
        <w:t xml:space="preserve">to </w:t>
      </w:r>
      <w:r w:rsidR="00BE73F9">
        <w:t xml:space="preserve">develop MRP methods that extend to time series data and implement software </w:t>
      </w:r>
      <w:r w:rsidR="00A17217">
        <w:t xml:space="preserve">tools using R and Stan to </w:t>
      </w:r>
      <w:r w:rsidR="00BE73F9">
        <w:t>make MRP more accessible to social science researchers working with survey data</w:t>
      </w:r>
      <w:r w:rsidR="00EB2F45">
        <w:t xml:space="preserve"> and facilitate future research on the topic</w:t>
      </w:r>
      <w:r w:rsidR="00BE73F9">
        <w:t>.</w:t>
      </w:r>
    </w:p>
    <w:p w14:paraId="27A6E4F5" w14:textId="77777777" w:rsidR="00BE73F9" w:rsidRDefault="00BE73F9" w:rsidP="00BF7356">
      <w:pPr>
        <w:spacing w:line="360" w:lineRule="auto"/>
        <w:pPrChange w:id="155" w:author="Michael Andreae" w:date="2016-01-30T08:49:00Z">
          <w:pPr/>
        </w:pPrChange>
      </w:pPr>
    </w:p>
    <w:p w14:paraId="45011659" w14:textId="77777777" w:rsidR="00BF4A64" w:rsidRDefault="00BF4A64" w:rsidP="00BF7356">
      <w:pPr>
        <w:spacing w:line="360" w:lineRule="auto"/>
        <w:pPrChange w:id="156" w:author="Michael Andreae" w:date="2016-01-30T08:49:00Z">
          <w:pPr/>
        </w:pPrChange>
      </w:pPr>
    </w:p>
    <w:p w14:paraId="5096176E" w14:textId="6B454BB7" w:rsidR="00BE73F9" w:rsidRDefault="00BE73F9" w:rsidP="00BF7356">
      <w:pPr>
        <w:spacing w:line="360" w:lineRule="auto"/>
        <w:pPrChange w:id="157" w:author="Michael Andreae" w:date="2016-01-30T08:49:00Z">
          <w:pPr/>
        </w:pPrChange>
      </w:pPr>
      <w:r w:rsidRPr="00EB2F45">
        <w:rPr>
          <w:highlight w:val="yellow"/>
        </w:rPr>
        <w:t>INSERT CPRC GRANT INFO HERE</w:t>
      </w:r>
    </w:p>
    <w:p w14:paraId="4A59163F" w14:textId="2AE22C8C" w:rsidR="00BE73F9" w:rsidRPr="00BE73F9" w:rsidRDefault="00BE73F9" w:rsidP="00BF7356">
      <w:pPr>
        <w:spacing w:line="360" w:lineRule="auto"/>
        <w:pPrChange w:id="158" w:author="Michael Andreae" w:date="2016-01-30T08:49:00Z">
          <w:pPr/>
        </w:pPrChange>
      </w:pPr>
      <w:r>
        <w:rPr>
          <w:bCs/>
        </w:rPr>
        <w:t xml:space="preserve">The </w:t>
      </w:r>
      <w:r w:rsidRPr="00BE73F9">
        <w:rPr>
          <w:bCs/>
        </w:rPr>
        <w:t>New York City Longitudinal Survey of Wellbeing</w:t>
      </w:r>
      <w:r>
        <w:rPr>
          <w:bCs/>
        </w:rPr>
        <w:t xml:space="preserve"> is designed to track the dynamics of poverty, hardship, and wellbeing over time among the population of 18+ residents of New York City.  My responsibilities include producing imputations of missing data and constructing survey weights to adjust </w:t>
      </w:r>
      <w:r w:rsidR="00BD3A61">
        <w:rPr>
          <w:bCs/>
        </w:rPr>
        <w:t>for</w:t>
      </w:r>
      <w:r>
        <w:rPr>
          <w:bCs/>
        </w:rPr>
        <w:t xml:space="preserve"> known differences between sample and population as well as survey non-response.</w:t>
      </w:r>
    </w:p>
    <w:sectPr w:rsidR="00BE73F9" w:rsidRPr="00BE73F9"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D99B81" w14:textId="77777777" w:rsidR="00245466" w:rsidRDefault="00245466">
      <w:r>
        <w:separator/>
      </w:r>
    </w:p>
  </w:endnote>
  <w:endnote w:type="continuationSeparator" w:id="0">
    <w:p w14:paraId="71525B6E" w14:textId="77777777" w:rsidR="00245466" w:rsidRDefault="00245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Times New Roman Uni"/>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BB5BB" w14:textId="77777777" w:rsidR="00245466" w:rsidRDefault="00245466">
      <w:r>
        <w:separator/>
      </w:r>
    </w:p>
  </w:footnote>
  <w:footnote w:type="continuationSeparator" w:id="0">
    <w:p w14:paraId="56567D5C" w14:textId="77777777" w:rsidR="00245466" w:rsidRDefault="002454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DD283B"/>
    <w:multiLevelType w:val="hybridMultilevel"/>
    <w:tmpl w:val="334EB95C"/>
    <w:lvl w:ilvl="0" w:tplc="AF8040EE">
      <w:start w:val="2"/>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1D190498"/>
    <w:multiLevelType w:val="hybridMultilevel"/>
    <w:tmpl w:val="20FCD43E"/>
    <w:lvl w:ilvl="0" w:tplc="56D6C19E">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18D606D"/>
    <w:multiLevelType w:val="hybridMultilevel"/>
    <w:tmpl w:val="2472B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04026C"/>
    <w:multiLevelType w:val="hybridMultilevel"/>
    <w:tmpl w:val="D7FC94CA"/>
    <w:lvl w:ilvl="0" w:tplc="3FEA6DD4">
      <w:start w:val="1"/>
      <w:numFmt w:val="lowerLetter"/>
      <w:lvlText w:val="%1)"/>
      <w:lvlJc w:val="left"/>
      <w:pPr>
        <w:ind w:left="129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8B64422"/>
    <w:multiLevelType w:val="hybridMultilevel"/>
    <w:tmpl w:val="276CDABE"/>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1"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EB06AD"/>
    <w:multiLevelType w:val="hybridMultilevel"/>
    <w:tmpl w:val="8CA8A07C"/>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0"/>
  </w:num>
  <w:num w:numId="32">
    <w:abstractNumId w:val="20"/>
  </w:num>
  <w:num w:numId="33">
    <w:abstractNumId w:val="11"/>
  </w:num>
  <w:num w:numId="34">
    <w:abstractNumId w:val="24"/>
  </w:num>
  <w:num w:numId="35">
    <w:abstractNumId w:val="21"/>
  </w:num>
  <w:num w:numId="36">
    <w:abstractNumId w:val="23"/>
  </w:num>
  <w:num w:numId="37">
    <w:abstractNumId w:val="10"/>
  </w:num>
  <w:num w:numId="38">
    <w:abstractNumId w:val="17"/>
  </w:num>
  <w:num w:numId="39">
    <w:abstractNumId w:val="12"/>
  </w:num>
  <w:num w:numId="40">
    <w:abstractNumId w:val="19"/>
  </w:num>
  <w:num w:numId="41">
    <w:abstractNumId w:val="22"/>
  </w:num>
  <w:num w:numId="42">
    <w:abstractNumId w:val="13"/>
  </w:num>
  <w:num w:numId="43">
    <w:abstractNumId w:val="16"/>
  </w:num>
  <w:num w:numId="44">
    <w:abstractNumId w:val="14"/>
  </w:num>
  <w:num w:numId="45">
    <w:abstractNumId w:val="18"/>
  </w:num>
  <w:num w:numId="4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Andreae">
    <w15:presenceInfo w15:providerId="Windows Live" w15:userId="43c36a968abcdf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360"/>
  <w:doNotHyphenateCaps/>
  <w:drawingGridHorizontalSpacing w:val="11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14F8F"/>
    <w:rsid w:val="00015698"/>
    <w:rsid w:val="00016B0F"/>
    <w:rsid w:val="00023A7A"/>
    <w:rsid w:val="00023D72"/>
    <w:rsid w:val="00030CD4"/>
    <w:rsid w:val="00032509"/>
    <w:rsid w:val="0003659B"/>
    <w:rsid w:val="0004199A"/>
    <w:rsid w:val="000423FE"/>
    <w:rsid w:val="000464BA"/>
    <w:rsid w:val="00056DC5"/>
    <w:rsid w:val="00062DFE"/>
    <w:rsid w:val="000654BE"/>
    <w:rsid w:val="00066DB9"/>
    <w:rsid w:val="00067621"/>
    <w:rsid w:val="00083838"/>
    <w:rsid w:val="000915F5"/>
    <w:rsid w:val="00096C6E"/>
    <w:rsid w:val="000A48C2"/>
    <w:rsid w:val="000B2C6F"/>
    <w:rsid w:val="000C0BD6"/>
    <w:rsid w:val="000C0DFA"/>
    <w:rsid w:val="000D1A63"/>
    <w:rsid w:val="000F026B"/>
    <w:rsid w:val="000F2DE3"/>
    <w:rsid w:val="000F4607"/>
    <w:rsid w:val="000F4B33"/>
    <w:rsid w:val="00103070"/>
    <w:rsid w:val="00104AFC"/>
    <w:rsid w:val="00122EB3"/>
    <w:rsid w:val="0012483B"/>
    <w:rsid w:val="00125575"/>
    <w:rsid w:val="00132CA6"/>
    <w:rsid w:val="0014571A"/>
    <w:rsid w:val="00146AF2"/>
    <w:rsid w:val="00150E2F"/>
    <w:rsid w:val="00170D87"/>
    <w:rsid w:val="00174BE6"/>
    <w:rsid w:val="00174D79"/>
    <w:rsid w:val="00176F66"/>
    <w:rsid w:val="00177D49"/>
    <w:rsid w:val="001844ED"/>
    <w:rsid w:val="00184E09"/>
    <w:rsid w:val="00186766"/>
    <w:rsid w:val="0019428B"/>
    <w:rsid w:val="001953D7"/>
    <w:rsid w:val="00197072"/>
    <w:rsid w:val="001A31E9"/>
    <w:rsid w:val="001C14C6"/>
    <w:rsid w:val="001C2FB8"/>
    <w:rsid w:val="001D6948"/>
    <w:rsid w:val="001F7B77"/>
    <w:rsid w:val="00200B9A"/>
    <w:rsid w:val="00204495"/>
    <w:rsid w:val="0021310F"/>
    <w:rsid w:val="00221251"/>
    <w:rsid w:val="00225E93"/>
    <w:rsid w:val="00236D18"/>
    <w:rsid w:val="00240E97"/>
    <w:rsid w:val="00241711"/>
    <w:rsid w:val="00242477"/>
    <w:rsid w:val="00245466"/>
    <w:rsid w:val="00250450"/>
    <w:rsid w:val="002553F4"/>
    <w:rsid w:val="002600EA"/>
    <w:rsid w:val="0026248B"/>
    <w:rsid w:val="00264258"/>
    <w:rsid w:val="00267373"/>
    <w:rsid w:val="00273184"/>
    <w:rsid w:val="0028051C"/>
    <w:rsid w:val="002910E3"/>
    <w:rsid w:val="002A63C7"/>
    <w:rsid w:val="002B4721"/>
    <w:rsid w:val="002B5668"/>
    <w:rsid w:val="002B67F2"/>
    <w:rsid w:val="002B724E"/>
    <w:rsid w:val="002C51F7"/>
    <w:rsid w:val="002D1FDE"/>
    <w:rsid w:val="002D7520"/>
    <w:rsid w:val="002E5125"/>
    <w:rsid w:val="002F03C4"/>
    <w:rsid w:val="002F0D6B"/>
    <w:rsid w:val="002F4A1C"/>
    <w:rsid w:val="00300182"/>
    <w:rsid w:val="00303B5F"/>
    <w:rsid w:val="003078D0"/>
    <w:rsid w:val="00321A19"/>
    <w:rsid w:val="00332335"/>
    <w:rsid w:val="0035045F"/>
    <w:rsid w:val="00351390"/>
    <w:rsid w:val="003525AA"/>
    <w:rsid w:val="00355AA1"/>
    <w:rsid w:val="00364713"/>
    <w:rsid w:val="003710EC"/>
    <w:rsid w:val="00371A56"/>
    <w:rsid w:val="0037476E"/>
    <w:rsid w:val="00374B30"/>
    <w:rsid w:val="0037667F"/>
    <w:rsid w:val="00382AB6"/>
    <w:rsid w:val="0038361E"/>
    <w:rsid w:val="00383712"/>
    <w:rsid w:val="003A769E"/>
    <w:rsid w:val="003C05A3"/>
    <w:rsid w:val="003C2647"/>
    <w:rsid w:val="003C62D6"/>
    <w:rsid w:val="003D2399"/>
    <w:rsid w:val="003E05CC"/>
    <w:rsid w:val="003E1568"/>
    <w:rsid w:val="003E5EF2"/>
    <w:rsid w:val="003E699B"/>
    <w:rsid w:val="003F4038"/>
    <w:rsid w:val="003F410B"/>
    <w:rsid w:val="003F54FF"/>
    <w:rsid w:val="003F6A45"/>
    <w:rsid w:val="003F7231"/>
    <w:rsid w:val="00412A11"/>
    <w:rsid w:val="00415866"/>
    <w:rsid w:val="00416CFC"/>
    <w:rsid w:val="004224C4"/>
    <w:rsid w:val="00432346"/>
    <w:rsid w:val="00432E0F"/>
    <w:rsid w:val="004337F9"/>
    <w:rsid w:val="0044546A"/>
    <w:rsid w:val="00447F3A"/>
    <w:rsid w:val="00451AAD"/>
    <w:rsid w:val="00457E52"/>
    <w:rsid w:val="004657B1"/>
    <w:rsid w:val="004737E0"/>
    <w:rsid w:val="004759D9"/>
    <w:rsid w:val="004770B5"/>
    <w:rsid w:val="00483B22"/>
    <w:rsid w:val="00483EBC"/>
    <w:rsid w:val="0048502B"/>
    <w:rsid w:val="00487852"/>
    <w:rsid w:val="0049068A"/>
    <w:rsid w:val="00491672"/>
    <w:rsid w:val="004A3FC8"/>
    <w:rsid w:val="004A6DF2"/>
    <w:rsid w:val="004D1114"/>
    <w:rsid w:val="004E2B7A"/>
    <w:rsid w:val="004E31BC"/>
    <w:rsid w:val="004E3920"/>
    <w:rsid w:val="004F2312"/>
    <w:rsid w:val="00503A1D"/>
    <w:rsid w:val="00503B57"/>
    <w:rsid w:val="00513141"/>
    <w:rsid w:val="005139D8"/>
    <w:rsid w:val="005145BB"/>
    <w:rsid w:val="00517BFD"/>
    <w:rsid w:val="00522F6C"/>
    <w:rsid w:val="00532A2E"/>
    <w:rsid w:val="00536D54"/>
    <w:rsid w:val="005411F2"/>
    <w:rsid w:val="00541285"/>
    <w:rsid w:val="0054471F"/>
    <w:rsid w:val="005453AC"/>
    <w:rsid w:val="00547AC9"/>
    <w:rsid w:val="00554593"/>
    <w:rsid w:val="00555ADA"/>
    <w:rsid w:val="0055625F"/>
    <w:rsid w:val="00562587"/>
    <w:rsid w:val="0056780C"/>
    <w:rsid w:val="00574AF8"/>
    <w:rsid w:val="005758D4"/>
    <w:rsid w:val="00580DD3"/>
    <w:rsid w:val="00586EF8"/>
    <w:rsid w:val="00592740"/>
    <w:rsid w:val="005A1D4F"/>
    <w:rsid w:val="005C08DD"/>
    <w:rsid w:val="005C2BDD"/>
    <w:rsid w:val="005C3292"/>
    <w:rsid w:val="005C47A8"/>
    <w:rsid w:val="005D1518"/>
    <w:rsid w:val="005D448E"/>
    <w:rsid w:val="005E406E"/>
    <w:rsid w:val="005E4868"/>
    <w:rsid w:val="005F398A"/>
    <w:rsid w:val="005F5F51"/>
    <w:rsid w:val="00601C69"/>
    <w:rsid w:val="00616BCC"/>
    <w:rsid w:val="0062307D"/>
    <w:rsid w:val="00624261"/>
    <w:rsid w:val="00646AF9"/>
    <w:rsid w:val="00650058"/>
    <w:rsid w:val="00650611"/>
    <w:rsid w:val="00650828"/>
    <w:rsid w:val="006609B6"/>
    <w:rsid w:val="00666FBB"/>
    <w:rsid w:val="00667F0A"/>
    <w:rsid w:val="00673BC5"/>
    <w:rsid w:val="00680B05"/>
    <w:rsid w:val="0068699D"/>
    <w:rsid w:val="006A353C"/>
    <w:rsid w:val="006A56FC"/>
    <w:rsid w:val="006B25A6"/>
    <w:rsid w:val="006B2D1C"/>
    <w:rsid w:val="006C1E1F"/>
    <w:rsid w:val="006D3C31"/>
    <w:rsid w:val="006E63B3"/>
    <w:rsid w:val="006F4B70"/>
    <w:rsid w:val="007050F5"/>
    <w:rsid w:val="0071140F"/>
    <w:rsid w:val="007173FF"/>
    <w:rsid w:val="00722C8F"/>
    <w:rsid w:val="007372DB"/>
    <w:rsid w:val="007438BA"/>
    <w:rsid w:val="007442F3"/>
    <w:rsid w:val="007555C2"/>
    <w:rsid w:val="00757703"/>
    <w:rsid w:val="00765835"/>
    <w:rsid w:val="00781234"/>
    <w:rsid w:val="0078273A"/>
    <w:rsid w:val="00786210"/>
    <w:rsid w:val="00790CA4"/>
    <w:rsid w:val="00791A27"/>
    <w:rsid w:val="00796DBA"/>
    <w:rsid w:val="007A2289"/>
    <w:rsid w:val="007B1E05"/>
    <w:rsid w:val="007B7AF3"/>
    <w:rsid w:val="007C3A91"/>
    <w:rsid w:val="008073EB"/>
    <w:rsid w:val="00812185"/>
    <w:rsid w:val="00817055"/>
    <w:rsid w:val="00822E8A"/>
    <w:rsid w:val="0082775E"/>
    <w:rsid w:val="00837D32"/>
    <w:rsid w:val="00843027"/>
    <w:rsid w:val="00846A03"/>
    <w:rsid w:val="00846FF8"/>
    <w:rsid w:val="00854939"/>
    <w:rsid w:val="00867F63"/>
    <w:rsid w:val="00870149"/>
    <w:rsid w:val="00874EBC"/>
    <w:rsid w:val="008806C7"/>
    <w:rsid w:val="008B66BC"/>
    <w:rsid w:val="008C10B2"/>
    <w:rsid w:val="008D2D0A"/>
    <w:rsid w:val="008E28DF"/>
    <w:rsid w:val="008E40A5"/>
    <w:rsid w:val="008E5C03"/>
    <w:rsid w:val="008E7B10"/>
    <w:rsid w:val="009019BB"/>
    <w:rsid w:val="00902C7B"/>
    <w:rsid w:val="009054EA"/>
    <w:rsid w:val="0091270D"/>
    <w:rsid w:val="00915DB2"/>
    <w:rsid w:val="009211D3"/>
    <w:rsid w:val="00934124"/>
    <w:rsid w:val="0093617E"/>
    <w:rsid w:val="00936B75"/>
    <w:rsid w:val="009460B7"/>
    <w:rsid w:val="00946851"/>
    <w:rsid w:val="00952A27"/>
    <w:rsid w:val="00962B39"/>
    <w:rsid w:val="0097138E"/>
    <w:rsid w:val="0098567F"/>
    <w:rsid w:val="00986A0C"/>
    <w:rsid w:val="009945B2"/>
    <w:rsid w:val="009B1618"/>
    <w:rsid w:val="009C0630"/>
    <w:rsid w:val="009C1286"/>
    <w:rsid w:val="009C3A26"/>
    <w:rsid w:val="009D7E97"/>
    <w:rsid w:val="009E1FDF"/>
    <w:rsid w:val="009E2C19"/>
    <w:rsid w:val="009E3175"/>
    <w:rsid w:val="009E52CA"/>
    <w:rsid w:val="009F2A77"/>
    <w:rsid w:val="009F72E5"/>
    <w:rsid w:val="009F7ACD"/>
    <w:rsid w:val="00A015BF"/>
    <w:rsid w:val="00A02FB6"/>
    <w:rsid w:val="00A04942"/>
    <w:rsid w:val="00A04B52"/>
    <w:rsid w:val="00A1469B"/>
    <w:rsid w:val="00A14EF5"/>
    <w:rsid w:val="00A15E35"/>
    <w:rsid w:val="00A17217"/>
    <w:rsid w:val="00A21876"/>
    <w:rsid w:val="00A246AA"/>
    <w:rsid w:val="00A26D0F"/>
    <w:rsid w:val="00A36AFE"/>
    <w:rsid w:val="00A42D9B"/>
    <w:rsid w:val="00A50523"/>
    <w:rsid w:val="00A53E05"/>
    <w:rsid w:val="00A62DC9"/>
    <w:rsid w:val="00A64FE1"/>
    <w:rsid w:val="00A7514C"/>
    <w:rsid w:val="00A8122C"/>
    <w:rsid w:val="00A83312"/>
    <w:rsid w:val="00A93453"/>
    <w:rsid w:val="00A961E2"/>
    <w:rsid w:val="00AA4AF5"/>
    <w:rsid w:val="00AA6D19"/>
    <w:rsid w:val="00AB0259"/>
    <w:rsid w:val="00AB2744"/>
    <w:rsid w:val="00AB44A6"/>
    <w:rsid w:val="00AB7D1D"/>
    <w:rsid w:val="00AC23F3"/>
    <w:rsid w:val="00AE41C4"/>
    <w:rsid w:val="00AE686E"/>
    <w:rsid w:val="00AF270C"/>
    <w:rsid w:val="00AF3268"/>
    <w:rsid w:val="00AF3950"/>
    <w:rsid w:val="00B07CAC"/>
    <w:rsid w:val="00B233ED"/>
    <w:rsid w:val="00B4240B"/>
    <w:rsid w:val="00B42C60"/>
    <w:rsid w:val="00B45250"/>
    <w:rsid w:val="00B56E19"/>
    <w:rsid w:val="00B623E4"/>
    <w:rsid w:val="00B83B3E"/>
    <w:rsid w:val="00B87F2B"/>
    <w:rsid w:val="00B929F5"/>
    <w:rsid w:val="00BA13B4"/>
    <w:rsid w:val="00BA5821"/>
    <w:rsid w:val="00BB7938"/>
    <w:rsid w:val="00BB7CCF"/>
    <w:rsid w:val="00BC4D73"/>
    <w:rsid w:val="00BD3A61"/>
    <w:rsid w:val="00BE73F9"/>
    <w:rsid w:val="00BF159E"/>
    <w:rsid w:val="00BF4A64"/>
    <w:rsid w:val="00BF7356"/>
    <w:rsid w:val="00C00F42"/>
    <w:rsid w:val="00C05C55"/>
    <w:rsid w:val="00C076C6"/>
    <w:rsid w:val="00C112CD"/>
    <w:rsid w:val="00C137DA"/>
    <w:rsid w:val="00C161B1"/>
    <w:rsid w:val="00C25B9E"/>
    <w:rsid w:val="00C3113F"/>
    <w:rsid w:val="00C42903"/>
    <w:rsid w:val="00C42CBF"/>
    <w:rsid w:val="00C4536F"/>
    <w:rsid w:val="00C46ADA"/>
    <w:rsid w:val="00C4739B"/>
    <w:rsid w:val="00C5647B"/>
    <w:rsid w:val="00C56C04"/>
    <w:rsid w:val="00C57FF6"/>
    <w:rsid w:val="00C61BDD"/>
    <w:rsid w:val="00C7495C"/>
    <w:rsid w:val="00C75095"/>
    <w:rsid w:val="00C76B66"/>
    <w:rsid w:val="00C85025"/>
    <w:rsid w:val="00C918BD"/>
    <w:rsid w:val="00C9547A"/>
    <w:rsid w:val="00C96681"/>
    <w:rsid w:val="00CA3540"/>
    <w:rsid w:val="00CA680A"/>
    <w:rsid w:val="00CB4698"/>
    <w:rsid w:val="00CE004D"/>
    <w:rsid w:val="00CE0951"/>
    <w:rsid w:val="00CE22C1"/>
    <w:rsid w:val="00CF68A2"/>
    <w:rsid w:val="00CF69A2"/>
    <w:rsid w:val="00D11255"/>
    <w:rsid w:val="00D168B2"/>
    <w:rsid w:val="00D2124C"/>
    <w:rsid w:val="00D26363"/>
    <w:rsid w:val="00D30680"/>
    <w:rsid w:val="00D339B6"/>
    <w:rsid w:val="00D354F3"/>
    <w:rsid w:val="00D356F2"/>
    <w:rsid w:val="00D51DC4"/>
    <w:rsid w:val="00D569BC"/>
    <w:rsid w:val="00D64874"/>
    <w:rsid w:val="00D679E5"/>
    <w:rsid w:val="00D74391"/>
    <w:rsid w:val="00D825A1"/>
    <w:rsid w:val="00D83360"/>
    <w:rsid w:val="00D92B78"/>
    <w:rsid w:val="00D93EA6"/>
    <w:rsid w:val="00DA0A01"/>
    <w:rsid w:val="00DB46A4"/>
    <w:rsid w:val="00DB7B85"/>
    <w:rsid w:val="00DC7BE3"/>
    <w:rsid w:val="00DD31B4"/>
    <w:rsid w:val="00DE2ABF"/>
    <w:rsid w:val="00DE7B44"/>
    <w:rsid w:val="00DF2FB4"/>
    <w:rsid w:val="00DF7645"/>
    <w:rsid w:val="00E07BEB"/>
    <w:rsid w:val="00E127A1"/>
    <w:rsid w:val="00E32396"/>
    <w:rsid w:val="00E355C2"/>
    <w:rsid w:val="00E3637B"/>
    <w:rsid w:val="00E37E57"/>
    <w:rsid w:val="00E44E55"/>
    <w:rsid w:val="00E47379"/>
    <w:rsid w:val="00E50A79"/>
    <w:rsid w:val="00E53B95"/>
    <w:rsid w:val="00E67A05"/>
    <w:rsid w:val="00E74AB7"/>
    <w:rsid w:val="00E81FE1"/>
    <w:rsid w:val="00E86E02"/>
    <w:rsid w:val="00E90203"/>
    <w:rsid w:val="00EA02FB"/>
    <w:rsid w:val="00EA0405"/>
    <w:rsid w:val="00EA0EAD"/>
    <w:rsid w:val="00EA20C7"/>
    <w:rsid w:val="00EA55EF"/>
    <w:rsid w:val="00EB2F45"/>
    <w:rsid w:val="00EB401D"/>
    <w:rsid w:val="00EB48DE"/>
    <w:rsid w:val="00EC5CE6"/>
    <w:rsid w:val="00ED28A3"/>
    <w:rsid w:val="00EE25B1"/>
    <w:rsid w:val="00EE6CEE"/>
    <w:rsid w:val="00EF0450"/>
    <w:rsid w:val="00EF4C32"/>
    <w:rsid w:val="00EF69CD"/>
    <w:rsid w:val="00F02126"/>
    <w:rsid w:val="00F07AB3"/>
    <w:rsid w:val="00F159E5"/>
    <w:rsid w:val="00F164B2"/>
    <w:rsid w:val="00F2094C"/>
    <w:rsid w:val="00F23243"/>
    <w:rsid w:val="00F262AB"/>
    <w:rsid w:val="00F265A7"/>
    <w:rsid w:val="00F32148"/>
    <w:rsid w:val="00F33752"/>
    <w:rsid w:val="00F7284D"/>
    <w:rsid w:val="00F72E9E"/>
    <w:rsid w:val="00F8100D"/>
    <w:rsid w:val="00F96433"/>
    <w:rsid w:val="00FA00C6"/>
    <w:rsid w:val="00FB4A80"/>
    <w:rsid w:val="00FC1274"/>
    <w:rsid w:val="00FC2396"/>
    <w:rsid w:val="00FD04FC"/>
    <w:rsid w:val="00FD0B80"/>
    <w:rsid w:val="00FE471D"/>
    <w:rsid w:val="00FF1D5B"/>
    <w:rsid w:val="00FF6D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030ACF"/>
  <w15:docId w15:val="{14FAB5FC-2A3C-433C-8F31-3B45312F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link w:val="Heading1Char"/>
    <w:uiPriority w:val="99"/>
    <w:qFormat/>
    <w:rsid w:val="00F72E9E"/>
    <w:pPr>
      <w:spacing w:before="200" w:after="80"/>
      <w:outlineLvl w:val="0"/>
    </w:pPr>
  </w:style>
  <w:style w:type="paragraph" w:styleId="Heading2">
    <w:name w:val="heading 2"/>
    <w:basedOn w:val="Subtitle2"/>
    <w:next w:val="Normal"/>
    <w:link w:val="Heading2Char"/>
    <w:qFormat/>
    <w:rsid w:val="00F72E9E"/>
    <w:pPr>
      <w:spacing w:before="160" w:after="80"/>
    </w:pPr>
    <w:rPr>
      <w:rFonts w:eastAsiaTheme="majorEastAsia"/>
      <w:i/>
      <w:iCs/>
      <w:szCs w:val="22"/>
      <w:u w:val="none"/>
    </w:rPr>
  </w:style>
  <w:style w:type="paragraph" w:styleId="Heading3">
    <w:name w:val="heading 3"/>
    <w:basedOn w:val="Normal"/>
    <w:next w:val="Normal"/>
    <w:link w:val="Heading3Char"/>
    <w:uiPriority w:val="99"/>
    <w:qFormat/>
    <w:rsid w:val="00EA02FB"/>
    <w:pPr>
      <w:keepNext/>
      <w:keepLines/>
      <w:spacing w:before="200"/>
      <w:ind w:left="288"/>
      <w:outlineLvl w:val="2"/>
    </w:pPr>
    <w:rPr>
      <w:rFonts w:cs="Arial"/>
      <w:b/>
      <w:bCs/>
    </w:rPr>
  </w:style>
  <w:style w:type="paragraph" w:styleId="Heading4">
    <w:name w:val="heading 4"/>
    <w:basedOn w:val="Normal"/>
    <w:next w:val="Normal"/>
    <w:link w:val="Heading4Char"/>
    <w:uiPriority w:val="99"/>
    <w:qFormat/>
    <w:rsid w:val="00680B05"/>
    <w:pPr>
      <w:keepNext/>
      <w:keepLines/>
      <w:spacing w:before="200"/>
      <w:outlineLvl w:val="3"/>
    </w:pPr>
    <w:rPr>
      <w:rFonts w:ascii="Calibri Light" w:hAnsi="Calibri Light"/>
      <w:b/>
      <w:bCs/>
      <w:i/>
      <w:iCs/>
      <w:color w:val="5B9BD5"/>
    </w:rPr>
  </w:style>
  <w:style w:type="paragraph" w:styleId="Heading5">
    <w:name w:val="heading 5"/>
    <w:basedOn w:val="Normal"/>
    <w:next w:val="Normal"/>
    <w:link w:val="Heading5Char"/>
    <w:uiPriority w:val="99"/>
    <w:qFormat/>
    <w:rsid w:val="00680B05"/>
    <w:pPr>
      <w:keepNext/>
      <w:keepLines/>
      <w:spacing w:before="200"/>
      <w:outlineLvl w:val="4"/>
    </w:pPr>
    <w:rPr>
      <w:rFonts w:ascii="Calibri Light"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72E9E"/>
    <w:rPr>
      <w:rFonts w:ascii="Arial" w:hAnsi="Arial"/>
      <w:b/>
      <w:sz w:val="22"/>
      <w:szCs w:val="24"/>
    </w:rPr>
  </w:style>
  <w:style w:type="character" w:customStyle="1" w:styleId="Heading2Char">
    <w:name w:val="Heading 2 Char"/>
    <w:basedOn w:val="DefaultParagraphFont"/>
    <w:link w:val="Heading2"/>
    <w:rsid w:val="00F72E9E"/>
    <w:rPr>
      <w:rFonts w:ascii="Arial" w:eastAsiaTheme="majorEastAsia" w:hAnsi="Arial"/>
      <w:b/>
      <w:bCs/>
      <w:i/>
      <w:iCs/>
      <w:sz w:val="22"/>
      <w:szCs w:val="22"/>
    </w:rPr>
  </w:style>
  <w:style w:type="character" w:customStyle="1" w:styleId="Heading3Char">
    <w:name w:val="Heading 3 Char"/>
    <w:basedOn w:val="DefaultParagraphFont"/>
    <w:link w:val="Heading3"/>
    <w:uiPriority w:val="99"/>
    <w:rsid w:val="00EA02FB"/>
    <w:rPr>
      <w:rFonts w:ascii="Arial" w:hAnsi="Arial" w:cs="Arial"/>
      <w:b/>
      <w:bCs/>
      <w:sz w:val="24"/>
    </w:rPr>
  </w:style>
  <w:style w:type="character" w:customStyle="1" w:styleId="Heading4Char">
    <w:name w:val="Heading 4 Char"/>
    <w:basedOn w:val="DefaultParagraphFont"/>
    <w:link w:val="Heading4"/>
    <w:uiPriority w:val="99"/>
    <w:rsid w:val="00680B05"/>
    <w:rPr>
      <w:rFonts w:ascii="Calibri Light" w:hAnsi="Calibri Light" w:cs="Times New Roman"/>
      <w:b/>
      <w:bCs/>
      <w:i/>
      <w:iCs/>
      <w:color w:val="5B9BD5"/>
      <w:sz w:val="24"/>
    </w:rPr>
  </w:style>
  <w:style w:type="character" w:customStyle="1" w:styleId="Heading5Char">
    <w:name w:val="Heading 5 Char"/>
    <w:basedOn w:val="DefaultParagraphFont"/>
    <w:link w:val="Heading5"/>
    <w:uiPriority w:val="99"/>
    <w:rsid w:val="00680B05"/>
    <w:rPr>
      <w:rFonts w:ascii="Calibri Light" w:hAnsi="Calibri Light" w:cs="Times New Roman"/>
      <w:color w:val="1F4D78"/>
      <w:sz w:val="24"/>
    </w:rPr>
  </w:style>
  <w:style w:type="paragraph" w:styleId="ListBullet">
    <w:name w:val="List Bullet"/>
    <w:basedOn w:val="Normal"/>
    <w:uiPriority w:val="99"/>
    <w:rsid w:val="004A6DF2"/>
    <w:pPr>
      <w:numPr>
        <w:numId w:val="11"/>
      </w:numPr>
    </w:pPr>
    <w:rPr>
      <w:rFonts w:ascii="Times" w:hAnsi="Times" w:cs="Times"/>
    </w:rPr>
  </w:style>
  <w:style w:type="paragraph" w:styleId="ListBullet2">
    <w:name w:val="List Bullet 2"/>
    <w:basedOn w:val="Normal"/>
    <w:uiPriority w:val="99"/>
    <w:rsid w:val="004A6DF2"/>
    <w:pPr>
      <w:numPr>
        <w:numId w:val="12"/>
      </w:numPr>
    </w:pPr>
    <w:rPr>
      <w:rFonts w:ascii="Times" w:hAnsi="Times" w:cs="Times"/>
    </w:rPr>
  </w:style>
  <w:style w:type="paragraph" w:styleId="ListBullet3">
    <w:name w:val="List Bullet 3"/>
    <w:basedOn w:val="Normal"/>
    <w:uiPriority w:val="99"/>
    <w:rsid w:val="004A6DF2"/>
    <w:pPr>
      <w:numPr>
        <w:numId w:val="13"/>
      </w:numPr>
    </w:pPr>
    <w:rPr>
      <w:rFonts w:ascii="Times" w:hAnsi="Times" w:cs="Times"/>
    </w:rPr>
  </w:style>
  <w:style w:type="paragraph" w:styleId="ListBullet4">
    <w:name w:val="List Bullet 4"/>
    <w:basedOn w:val="Normal"/>
    <w:uiPriority w:val="99"/>
    <w:rsid w:val="004A6DF2"/>
    <w:pPr>
      <w:numPr>
        <w:numId w:val="14"/>
      </w:numPr>
    </w:pPr>
    <w:rPr>
      <w:rFonts w:ascii="Times" w:hAnsi="Times" w:cs="Times"/>
    </w:rPr>
  </w:style>
  <w:style w:type="paragraph" w:styleId="ListBullet5">
    <w:name w:val="List Bullet 5"/>
    <w:basedOn w:val="Normal"/>
    <w:uiPriority w:val="99"/>
    <w:rsid w:val="004A6DF2"/>
    <w:pPr>
      <w:numPr>
        <w:numId w:val="15"/>
      </w:numPr>
    </w:pPr>
    <w:rPr>
      <w:rFonts w:ascii="Times" w:hAnsi="Times" w:cs="Times"/>
    </w:rPr>
  </w:style>
  <w:style w:type="paragraph" w:styleId="ListNumber">
    <w:name w:val="List Number"/>
    <w:basedOn w:val="Normal"/>
    <w:uiPriority w:val="99"/>
    <w:rsid w:val="004A6DF2"/>
    <w:pPr>
      <w:numPr>
        <w:numId w:val="16"/>
      </w:numPr>
    </w:pPr>
    <w:rPr>
      <w:rFonts w:ascii="Times" w:hAnsi="Times" w:cs="Times"/>
    </w:rPr>
  </w:style>
  <w:style w:type="paragraph" w:styleId="ListNumber2">
    <w:name w:val="List Number 2"/>
    <w:basedOn w:val="Normal"/>
    <w:uiPriority w:val="99"/>
    <w:rsid w:val="004A6DF2"/>
    <w:pPr>
      <w:numPr>
        <w:numId w:val="17"/>
      </w:numPr>
    </w:pPr>
    <w:rPr>
      <w:rFonts w:ascii="Times" w:hAnsi="Times" w:cs="Times"/>
    </w:rPr>
  </w:style>
  <w:style w:type="paragraph" w:styleId="ListNumber3">
    <w:name w:val="List Number 3"/>
    <w:basedOn w:val="Normal"/>
    <w:uiPriority w:val="99"/>
    <w:rsid w:val="004A6DF2"/>
    <w:pPr>
      <w:numPr>
        <w:numId w:val="18"/>
      </w:numPr>
    </w:pPr>
    <w:rPr>
      <w:rFonts w:ascii="Times" w:hAnsi="Times" w:cs="Times"/>
    </w:rPr>
  </w:style>
  <w:style w:type="paragraph" w:styleId="ListNumber4">
    <w:name w:val="List Number 4"/>
    <w:basedOn w:val="Normal"/>
    <w:uiPriority w:val="99"/>
    <w:rsid w:val="004A6DF2"/>
    <w:pPr>
      <w:numPr>
        <w:numId w:val="19"/>
      </w:numPr>
    </w:pPr>
    <w:rPr>
      <w:rFonts w:ascii="Times" w:hAnsi="Times" w:cs="Times"/>
    </w:rPr>
  </w:style>
  <w:style w:type="paragraph" w:styleId="ListNumber5">
    <w:name w:val="List Number 5"/>
    <w:basedOn w:val="Normal"/>
    <w:uiPriority w:val="99"/>
    <w:rsid w:val="004A6DF2"/>
    <w:pPr>
      <w:numPr>
        <w:numId w:val="20"/>
      </w:numPr>
    </w:pPr>
    <w:rPr>
      <w:rFonts w:ascii="Times" w:hAnsi="Times" w:cs="Times"/>
    </w:rPr>
  </w:style>
  <w:style w:type="paragraph" w:styleId="BodyTextIndent">
    <w:name w:val="Body Text Indent"/>
    <w:basedOn w:val="Normal"/>
    <w:link w:val="BodyTextIndentChar"/>
    <w:uiPriority w:val="99"/>
    <w:rsid w:val="004A6DF2"/>
    <w:pPr>
      <w:ind w:left="720"/>
      <w:jc w:val="both"/>
    </w:pPr>
    <w:rPr>
      <w:rFonts w:cs="Arial"/>
      <w:color w:val="FF0000"/>
      <w:sz w:val="20"/>
      <w:szCs w:val="20"/>
    </w:rPr>
  </w:style>
  <w:style w:type="character" w:customStyle="1" w:styleId="BodyTextIndentChar">
    <w:name w:val="Body Text Indent Char"/>
    <w:basedOn w:val="DefaultParagraphFont"/>
    <w:link w:val="BodyTextIndent"/>
    <w:uiPriority w:val="99"/>
    <w:rsid w:val="00EF4C32"/>
    <w:rPr>
      <w:rFonts w:ascii="Arial" w:hAnsi="Arial" w:cs="Arial"/>
      <w:color w:val="FF0000"/>
    </w:rPr>
  </w:style>
  <w:style w:type="paragraph" w:styleId="NormalWeb">
    <w:name w:val="Normal (Web)"/>
    <w:basedOn w:val="Normal"/>
    <w:uiPriority w:val="99"/>
    <w:rsid w:val="004A6DF2"/>
    <w:pPr>
      <w:autoSpaceDE/>
      <w:autoSpaceDN/>
      <w:spacing w:before="100" w:beforeAutospacing="1" w:after="100" w:afterAutospacing="1"/>
    </w:pPr>
  </w:style>
  <w:style w:type="paragraph" w:styleId="Header">
    <w:name w:val="header"/>
    <w:basedOn w:val="Normal"/>
    <w:link w:val="HeaderChar"/>
    <w:uiPriority w:val="99"/>
    <w:rsid w:val="004A6DF2"/>
    <w:pPr>
      <w:tabs>
        <w:tab w:val="center" w:pos="4320"/>
        <w:tab w:val="right" w:pos="8640"/>
      </w:tabs>
    </w:pPr>
  </w:style>
  <w:style w:type="character" w:customStyle="1" w:styleId="HeaderChar">
    <w:name w:val="Header Char"/>
    <w:basedOn w:val="DefaultParagraphFont"/>
    <w:link w:val="Header"/>
    <w:uiPriority w:val="99"/>
    <w:semiHidden/>
    <w:rsid w:val="001B7426"/>
    <w:rPr>
      <w:rFonts w:ascii="Arial" w:hAnsi="Arial"/>
      <w:sz w:val="22"/>
      <w:szCs w:val="24"/>
    </w:rPr>
  </w:style>
  <w:style w:type="paragraph" w:customStyle="1" w:styleId="DataField11pt-Single">
    <w:name w:val="Data Field 11pt-Single"/>
    <w:basedOn w:val="Normal"/>
    <w:uiPriority w:val="99"/>
    <w:rsid w:val="00CF68A2"/>
    <w:rPr>
      <w:rFonts w:cs="Arial"/>
      <w:szCs w:val="20"/>
    </w:rPr>
  </w:style>
  <w:style w:type="character" w:customStyle="1" w:styleId="DataField11pt-SingleChar">
    <w:name w:val="Data Field 11pt-Single Char"/>
    <w:basedOn w:val="DefaultParagraphFont"/>
    <w:uiPriority w:val="99"/>
    <w:rsid w:val="00843027"/>
    <w:rPr>
      <w:rFonts w:ascii="Arial" w:hAnsi="Arial" w:cs="Arial"/>
      <w:sz w:val="22"/>
      <w:lang w:val="en-US" w:eastAsia="en-US"/>
    </w:rPr>
  </w:style>
  <w:style w:type="character" w:styleId="PageNumber">
    <w:name w:val="page number"/>
    <w:basedOn w:val="DefaultParagraphFont"/>
    <w:uiPriority w:val="99"/>
    <w:rsid w:val="004A6DF2"/>
    <w:rPr>
      <w:rFonts w:ascii="Arial" w:hAnsi="Arial" w:cs="Times New Roman"/>
      <w:sz w:val="20"/>
      <w:u w:val="single"/>
    </w:rPr>
  </w:style>
  <w:style w:type="paragraph" w:customStyle="1" w:styleId="HeadingNote">
    <w:name w:val="Heading Note"/>
    <w:basedOn w:val="Normal"/>
    <w:uiPriority w:val="99"/>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uiPriority w:val="99"/>
    <w:rsid w:val="004A6DF2"/>
    <w:pPr>
      <w:tabs>
        <w:tab w:val="left" w:pos="270"/>
      </w:tabs>
    </w:pPr>
    <w:rPr>
      <w:rFonts w:cs="Arial"/>
      <w:sz w:val="16"/>
      <w:szCs w:val="16"/>
    </w:rPr>
  </w:style>
  <w:style w:type="character" w:styleId="Hyperlink">
    <w:name w:val="Hyperlink"/>
    <w:basedOn w:val="DefaultParagraphFont"/>
    <w:uiPriority w:val="99"/>
    <w:rsid w:val="00E67A05"/>
    <w:rPr>
      <w:rFonts w:cs="Times New Roman"/>
      <w:color w:val="0000FF"/>
      <w:u w:val="single"/>
    </w:rPr>
  </w:style>
  <w:style w:type="paragraph" w:styleId="Subtitle">
    <w:name w:val="Subtitle"/>
    <w:basedOn w:val="Normal"/>
    <w:next w:val="Normal"/>
    <w:link w:val="SubtitleChar"/>
    <w:uiPriority w:val="99"/>
    <w:qFormat/>
    <w:rsid w:val="00781234"/>
    <w:pPr>
      <w:keepNext/>
      <w:spacing w:before="360" w:after="120"/>
      <w:outlineLvl w:val="1"/>
    </w:pPr>
    <w:rPr>
      <w:b/>
    </w:rPr>
  </w:style>
  <w:style w:type="character" w:customStyle="1" w:styleId="SubtitleChar">
    <w:name w:val="Subtitle Char"/>
    <w:basedOn w:val="DefaultParagraphFont"/>
    <w:link w:val="Subtitle"/>
    <w:uiPriority w:val="99"/>
    <w:rsid w:val="00781234"/>
    <w:rPr>
      <w:rFonts w:ascii="Arial" w:hAnsi="Arial" w:cs="Times New Roman"/>
      <w:b/>
      <w:sz w:val="24"/>
    </w:rPr>
  </w:style>
  <w:style w:type="character" w:styleId="Strong">
    <w:name w:val="Strong"/>
    <w:basedOn w:val="DefaultParagraphFont"/>
    <w:uiPriority w:val="99"/>
    <w:qFormat/>
    <w:rsid w:val="00E67A05"/>
    <w:rPr>
      <w:rFonts w:cs="Times New Roman"/>
      <w:b/>
      <w:bCs/>
    </w:rPr>
  </w:style>
  <w:style w:type="character" w:styleId="Emphasis">
    <w:name w:val="Emphasis"/>
    <w:basedOn w:val="DefaultParagraphFont"/>
    <w:uiPriority w:val="99"/>
    <w:qFormat/>
    <w:rsid w:val="00EF4C32"/>
    <w:rPr>
      <w:rFonts w:cs="Times New Roman"/>
      <w:i/>
      <w:iCs/>
    </w:rPr>
  </w:style>
  <w:style w:type="paragraph" w:customStyle="1" w:styleId="Subtitle2">
    <w:name w:val="Subtitle 2"/>
    <w:basedOn w:val="Subtitle"/>
    <w:uiPriority w:val="99"/>
    <w:rsid w:val="00781234"/>
    <w:pPr>
      <w:spacing w:before="240" w:after="0"/>
    </w:pPr>
    <w:rPr>
      <w:bCs/>
      <w:szCs w:val="20"/>
      <w:u w:val="single"/>
    </w:rPr>
  </w:style>
  <w:style w:type="paragraph" w:customStyle="1" w:styleId="OMBInfo">
    <w:name w:val="OMB Info"/>
    <w:basedOn w:val="Normal"/>
    <w:uiPriority w:val="99"/>
    <w:rsid w:val="00321A19"/>
    <w:pPr>
      <w:spacing w:after="120"/>
      <w:jc w:val="right"/>
    </w:pPr>
    <w:rPr>
      <w:sz w:val="16"/>
    </w:rPr>
  </w:style>
  <w:style w:type="paragraph" w:styleId="BalloonText">
    <w:name w:val="Balloon Text"/>
    <w:basedOn w:val="Normal"/>
    <w:link w:val="BalloonTextChar"/>
    <w:uiPriority w:val="99"/>
    <w:semiHidden/>
    <w:rsid w:val="00C00F42"/>
    <w:rPr>
      <w:rFonts w:ascii="Segoe UI" w:hAnsi="Segoe UI" w:cs="Segoe UI"/>
      <w:sz w:val="18"/>
      <w:szCs w:val="18"/>
    </w:rPr>
  </w:style>
  <w:style w:type="character" w:customStyle="1" w:styleId="BalloonTextChar">
    <w:name w:val="Balloon Text Char"/>
    <w:basedOn w:val="DefaultParagraphFont"/>
    <w:link w:val="BalloonText"/>
    <w:uiPriority w:val="99"/>
    <w:rsid w:val="00C00F42"/>
    <w:rPr>
      <w:rFonts w:ascii="Segoe UI" w:hAnsi="Segoe UI" w:cs="Segoe UI"/>
      <w:sz w:val="18"/>
    </w:rPr>
  </w:style>
  <w:style w:type="character" w:customStyle="1" w:styleId="highlight1">
    <w:name w:val="highlight1"/>
    <w:uiPriority w:val="99"/>
    <w:rsid w:val="00C00F42"/>
    <w:rPr>
      <w:shd w:val="clear" w:color="auto" w:fill="F2F5F8"/>
    </w:rPr>
  </w:style>
  <w:style w:type="paragraph" w:styleId="ListParagraph">
    <w:name w:val="List Paragraph"/>
    <w:basedOn w:val="Normal"/>
    <w:uiPriority w:val="99"/>
    <w:qFormat/>
    <w:rsid w:val="00C00F42"/>
    <w:pPr>
      <w:ind w:left="720"/>
    </w:pPr>
  </w:style>
  <w:style w:type="paragraph" w:customStyle="1" w:styleId="FormFieldCaption1">
    <w:name w:val="Form Field Caption1"/>
    <w:basedOn w:val="FormFieldCaption"/>
    <w:uiPriority w:val="99"/>
    <w:rsid w:val="00812185"/>
    <w:pPr>
      <w:spacing w:after="160"/>
    </w:pPr>
  </w:style>
  <w:style w:type="table" w:styleId="TableGrid">
    <w:name w:val="Table Grid"/>
    <w:basedOn w:val="TableNormal"/>
    <w:uiPriority w:val="99"/>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3E1568"/>
    <w:rPr>
      <w:rFonts w:cs="Times New Roman"/>
      <w:sz w:val="16"/>
    </w:rPr>
  </w:style>
  <w:style w:type="paragraph" w:styleId="CommentText">
    <w:name w:val="annotation text"/>
    <w:basedOn w:val="Normal"/>
    <w:link w:val="CommentTextChar"/>
    <w:uiPriority w:val="99"/>
    <w:semiHidden/>
    <w:rsid w:val="003E1568"/>
    <w:rPr>
      <w:sz w:val="20"/>
      <w:szCs w:val="20"/>
    </w:rPr>
  </w:style>
  <w:style w:type="character" w:customStyle="1" w:styleId="CommentTextChar">
    <w:name w:val="Comment Text Char"/>
    <w:basedOn w:val="DefaultParagraphFont"/>
    <w:link w:val="CommentText"/>
    <w:uiPriority w:val="99"/>
    <w:rsid w:val="003E1568"/>
    <w:rPr>
      <w:rFonts w:ascii="Arial" w:hAnsi="Arial" w:cs="Times New Roman"/>
    </w:rPr>
  </w:style>
  <w:style w:type="paragraph" w:styleId="CommentSubject">
    <w:name w:val="annotation subject"/>
    <w:basedOn w:val="CommentText"/>
    <w:next w:val="CommentText"/>
    <w:link w:val="CommentSubjectChar"/>
    <w:uiPriority w:val="99"/>
    <w:semiHidden/>
    <w:rsid w:val="003E1568"/>
    <w:rPr>
      <w:b/>
      <w:bCs/>
    </w:rPr>
  </w:style>
  <w:style w:type="character" w:customStyle="1" w:styleId="CommentSubjectChar">
    <w:name w:val="Comment Subject Char"/>
    <w:basedOn w:val="CommentTextChar"/>
    <w:link w:val="CommentSubject"/>
    <w:uiPriority w:val="99"/>
    <w:rsid w:val="003E1568"/>
    <w:rPr>
      <w:rFonts w:ascii="Arial" w:hAnsi="Arial" w:cs="Times New Roman"/>
      <w:b/>
      <w:bCs/>
    </w:rPr>
  </w:style>
  <w:style w:type="paragraph" w:styleId="Title">
    <w:name w:val="Title"/>
    <w:basedOn w:val="Normal"/>
    <w:next w:val="Normal"/>
    <w:link w:val="TitleChar"/>
    <w:uiPriority w:val="99"/>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uiPriority w:val="99"/>
    <w:rsid w:val="00240E97"/>
    <w:rPr>
      <w:rFonts w:ascii="Arial" w:hAnsi="Arial" w:cs="Arial"/>
      <w:b/>
      <w:bCs/>
      <w:sz w:val="22"/>
    </w:rPr>
  </w:style>
  <w:style w:type="paragraph" w:styleId="Revision">
    <w:name w:val="Revision"/>
    <w:hidden/>
    <w:uiPriority w:val="99"/>
    <w:semiHidden/>
    <w:rsid w:val="00C56C04"/>
    <w:rPr>
      <w:rFonts w:ascii="Arial" w:hAnsi="Arial"/>
      <w:sz w:val="22"/>
      <w:szCs w:val="24"/>
    </w:rPr>
  </w:style>
  <w:style w:type="paragraph" w:customStyle="1" w:styleId="Heading41">
    <w:name w:val="Heading 41"/>
    <w:basedOn w:val="Normal"/>
    <w:uiPriority w:val="99"/>
    <w:rsid w:val="00902C7B"/>
    <w:pPr>
      <w:spacing w:before="60" w:after="60"/>
      <w:ind w:left="144"/>
    </w:pPr>
    <w:rPr>
      <w:rFonts w:cs="Arial"/>
      <w:i/>
      <w:iCs/>
    </w:rPr>
  </w:style>
  <w:style w:type="paragraph" w:customStyle="1" w:styleId="Heading31">
    <w:name w:val="Heading 31"/>
    <w:basedOn w:val="Normal"/>
    <w:uiPriority w:val="99"/>
    <w:rsid w:val="0091270D"/>
    <w:pPr>
      <w:spacing w:before="120"/>
    </w:pPr>
    <w:rPr>
      <w:rFonts w:cs="Arial"/>
      <w:b/>
      <w:bCs/>
    </w:rPr>
  </w:style>
  <w:style w:type="character" w:customStyle="1" w:styleId="heading4Char0">
    <w:name w:val="heading 4 Char"/>
    <w:basedOn w:val="DefaultParagraphFont"/>
    <w:uiPriority w:val="99"/>
    <w:rsid w:val="00902C7B"/>
    <w:rPr>
      <w:rFonts w:ascii="Arial" w:hAnsi="Arial" w:cs="Arial"/>
      <w:i/>
      <w:iCs/>
      <w:sz w:val="24"/>
    </w:rPr>
  </w:style>
  <w:style w:type="character" w:customStyle="1" w:styleId="heading3Char0">
    <w:name w:val="heading 3 Char"/>
    <w:basedOn w:val="DefaultParagraphFont"/>
    <w:uiPriority w:val="99"/>
    <w:rsid w:val="0091270D"/>
    <w:rPr>
      <w:rFonts w:ascii="Arial" w:hAnsi="Arial" w:cs="Arial"/>
      <w:b/>
      <w:bCs/>
      <w:sz w:val="24"/>
    </w:rPr>
  </w:style>
  <w:style w:type="paragraph" w:styleId="BodyText">
    <w:name w:val="Body Text"/>
    <w:basedOn w:val="Normal"/>
    <w:link w:val="BodyTextChar"/>
    <w:uiPriority w:val="99"/>
    <w:rsid w:val="007372DB"/>
    <w:pPr>
      <w:spacing w:after="120"/>
    </w:pPr>
  </w:style>
  <w:style w:type="character" w:customStyle="1" w:styleId="BodyTextChar">
    <w:name w:val="Body Text Char"/>
    <w:basedOn w:val="DefaultParagraphFont"/>
    <w:link w:val="BodyText"/>
    <w:uiPriority w:val="99"/>
    <w:rsid w:val="007372DB"/>
    <w:rPr>
      <w:rFonts w:ascii="Arial" w:hAnsi="Arial" w:cs="Times New Roman"/>
      <w:sz w:val="24"/>
    </w:rPr>
  </w:style>
  <w:style w:type="paragraph" w:customStyle="1" w:styleId="cite">
    <w:name w:val="cite"/>
    <w:basedOn w:val="Normal"/>
    <w:qFormat/>
    <w:rsid w:val="009E1FDF"/>
    <w:pPr>
      <w:spacing w:before="100" w:after="100"/>
      <w:ind w:left="360"/>
    </w:pPr>
  </w:style>
  <w:style w:type="paragraph" w:customStyle="1" w:styleId="researchtopic">
    <w:name w:val="research topic"/>
    <w:basedOn w:val="Normal"/>
    <w:uiPriority w:val="99"/>
    <w:rsid w:val="00B56E19"/>
    <w:pPr>
      <w:ind w:firstLine="360"/>
    </w:pPr>
    <w:rPr>
      <w:b/>
    </w:rPr>
  </w:style>
  <w:style w:type="character" w:customStyle="1" w:styleId="citeChar">
    <w:name w:val="cite Char"/>
    <w:basedOn w:val="DefaultParagraphFont"/>
    <w:rsid w:val="009E1FDF"/>
    <w:rPr>
      <w:rFonts w:ascii="Arial" w:hAnsi="Arial" w:cs="Times New Roman"/>
      <w:sz w:val="24"/>
    </w:rPr>
  </w:style>
  <w:style w:type="character" w:styleId="FollowedHyperlink">
    <w:name w:val="FollowedHyperlink"/>
    <w:basedOn w:val="DefaultParagraphFont"/>
    <w:uiPriority w:val="99"/>
    <w:rsid w:val="00F265A7"/>
    <w:rPr>
      <w:rFonts w:cs="Times New Roman"/>
      <w:color w:val="954F72"/>
      <w:u w:val="single"/>
    </w:rPr>
  </w:style>
  <w:style w:type="character" w:customStyle="1" w:styleId="researchtopicChar">
    <w:name w:val="research topic Char"/>
    <w:basedOn w:val="DefaultParagraphFont"/>
    <w:uiPriority w:val="99"/>
    <w:rsid w:val="00B56E19"/>
    <w:rPr>
      <w:rFonts w:ascii="Arial" w:hAnsi="Arial" w:cs="Times New Roman"/>
      <w:b/>
      <w:sz w:val="24"/>
    </w:rPr>
  </w:style>
  <w:style w:type="paragraph" w:styleId="Caption">
    <w:name w:val="caption"/>
    <w:basedOn w:val="Normal"/>
    <w:next w:val="Normal"/>
    <w:uiPriority w:val="99"/>
    <w:qFormat/>
    <w:rsid w:val="00236D18"/>
    <w:pPr>
      <w:spacing w:after="200"/>
    </w:pPr>
    <w:rPr>
      <w:b/>
      <w:bCs/>
      <w:color w:val="5B9BD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7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rstan/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an.r-project.org/web/packages/loo/index.html"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ran.r-project.org/web/packages/shinystan/index.html" TargetMode="External"/><Relationship Id="rId4" Type="http://schemas.openxmlformats.org/officeDocument/2006/relationships/webSettings" Target="webSettings.xml"/><Relationship Id="rId9" Type="http://schemas.openxmlformats.org/officeDocument/2006/relationships/hyperlink" Target="https://cran.r-project.org/web/packages/rstanar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cp:lastModifiedBy>Michael Andreae</cp:lastModifiedBy>
  <cp:revision>3</cp:revision>
  <cp:lastPrinted>2016-01-29T13:46:00Z</cp:lastPrinted>
  <dcterms:created xsi:type="dcterms:W3CDTF">2016-01-30T13:45:00Z</dcterms:created>
  <dcterms:modified xsi:type="dcterms:W3CDTF">2016-01-30T13:51:00Z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